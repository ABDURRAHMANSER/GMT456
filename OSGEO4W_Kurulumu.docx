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DCCA9" w14:textId="77777777" w:rsidR="006649E0" w:rsidRDefault="00505F2A" w:rsidP="00505F2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05F2A">
        <w:rPr>
          <w:rFonts w:asciiTheme="majorBidi" w:hAnsiTheme="majorBidi" w:cstheme="majorBidi"/>
          <w:b/>
          <w:bCs/>
          <w:sz w:val="32"/>
          <w:szCs w:val="32"/>
        </w:rPr>
        <w:t>Eklenti QGIS’te nasıln geliştirilir</w:t>
      </w:r>
    </w:p>
    <w:p w14:paraId="31E151B4" w14:textId="77777777" w:rsidR="00505F2A" w:rsidRDefault="00505F2A" w:rsidP="00505F2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C0825DB" w14:textId="77777777" w:rsidR="00505F2A" w:rsidRDefault="00505F2A" w:rsidP="00D31A7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Bu içerikte QGIS 3 ve ust sürümleri için </w:t>
      </w:r>
      <w:r w:rsidR="00D31A72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Python 3  ve ust sürümleri kulanark nasıl eklenti geliştirilir ve gerekli araçları indirilmesi  ve QGIS’te gösterilmesi</w:t>
      </w:r>
    </w:p>
    <w:p w14:paraId="4FA116A1" w14:textId="77777777" w:rsidR="00505F2A" w:rsidRDefault="00505F2A" w:rsidP="00505F2A">
      <w:pPr>
        <w:rPr>
          <w:rFonts w:asciiTheme="majorBidi" w:hAnsiTheme="majorBidi" w:cstheme="majorBidi"/>
          <w:sz w:val="28"/>
          <w:szCs w:val="28"/>
        </w:rPr>
      </w:pPr>
    </w:p>
    <w:p w14:paraId="0BA47531" w14:textId="77777777" w:rsidR="00485742" w:rsidRPr="00485742" w:rsidRDefault="00505F2A" w:rsidP="00505F2A">
      <w:pPr>
        <w:pStyle w:val="ListParagraph"/>
        <w:numPr>
          <w:ilvl w:val="0"/>
          <w:numId w:val="1"/>
        </w:numPr>
        <w:rPr>
          <w:ins w:id="0" w:author="banbar" w:date="2019-04-04T18:50:00Z"/>
          <w:rStyle w:val="Hyperlink"/>
          <w:rFonts w:asciiTheme="majorBidi" w:hAnsiTheme="majorBidi" w:cstheme="majorBidi"/>
          <w:color w:val="auto"/>
          <w:sz w:val="28"/>
          <w:szCs w:val="28"/>
          <w:u w:val="none"/>
          <w:rPrChange w:id="1" w:author="banbar" w:date="2019-04-04T18:50:00Z">
            <w:rPr>
              <w:ins w:id="2" w:author="banbar" w:date="2019-04-04T18:50:00Z"/>
              <w:rStyle w:val="Hyperlink"/>
              <w:sz w:val="28"/>
              <w:szCs w:val="28"/>
            </w:rPr>
          </w:rPrChange>
        </w:rPr>
      </w:pPr>
      <w:r>
        <w:rPr>
          <w:sz w:val="28"/>
          <w:szCs w:val="28"/>
        </w:rPr>
        <w:t xml:space="preserve">OSGeo4W verilen bağlantıden indirin </w:t>
      </w:r>
      <w:commentRangeStart w:id="3"/>
      <w:r w:rsidR="00B103AA">
        <w:rPr>
          <w:rStyle w:val="Hyperlink"/>
          <w:sz w:val="28"/>
          <w:szCs w:val="28"/>
        </w:rPr>
        <w:fldChar w:fldCharType="begin"/>
      </w:r>
      <w:r w:rsidR="00B103AA">
        <w:rPr>
          <w:rStyle w:val="Hyperlink"/>
          <w:sz w:val="28"/>
          <w:szCs w:val="28"/>
        </w:rPr>
        <w:instrText xml:space="preserve"> HYPERLINK "https://qgis.org/en/site/fo-rusers/download.html" </w:instrText>
      </w:r>
      <w:r w:rsidR="00B103AA">
        <w:rPr>
          <w:rStyle w:val="Hyperlink"/>
          <w:sz w:val="28"/>
          <w:szCs w:val="28"/>
        </w:rPr>
        <w:fldChar w:fldCharType="separate"/>
      </w:r>
      <w:r w:rsidRPr="00A132CA">
        <w:rPr>
          <w:rStyle w:val="Hyperlink"/>
          <w:sz w:val="28"/>
          <w:szCs w:val="28"/>
        </w:rPr>
        <w:t>https://qgis.org/en/site/fo-rusers/download.html#</w:t>
      </w:r>
      <w:r w:rsidR="00B103AA">
        <w:rPr>
          <w:rStyle w:val="Hyperlink"/>
          <w:sz w:val="28"/>
          <w:szCs w:val="28"/>
        </w:rPr>
        <w:fldChar w:fldCharType="end"/>
      </w:r>
      <w:commentRangeEnd w:id="3"/>
      <w:r w:rsidR="006E2D47">
        <w:rPr>
          <w:rStyle w:val="CommentReference"/>
        </w:rPr>
        <w:commentReference w:id="3"/>
      </w:r>
    </w:p>
    <w:p w14:paraId="71EDF0AF" w14:textId="4E39DFCE" w:rsidR="00505F2A" w:rsidRDefault="00485742" w:rsidP="00505F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ins w:id="4" w:author="banbar" w:date="2019-04-04T18:50:00Z">
        <w:r>
          <w:rPr>
            <w:rStyle w:val="Hyperlink"/>
            <w:sz w:val="28"/>
            <w:szCs w:val="28"/>
          </w:rPr>
          <w:t>Express Install ve default değerler ile kurulumu tamamlayın</w:t>
        </w:r>
      </w:ins>
      <w:r w:rsidR="003319D4">
        <w:rPr>
          <w:sz w:val="28"/>
          <w:szCs w:val="28"/>
        </w:rPr>
        <w:br/>
      </w:r>
    </w:p>
    <w:p w14:paraId="50374D61" w14:textId="77777777" w:rsidR="00505F2A" w:rsidRPr="00505F2A" w:rsidRDefault="00505F2A" w:rsidP="00D31A7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sz w:val="28"/>
          <w:szCs w:val="28"/>
        </w:rPr>
        <w:t xml:space="preserve">OSGeo4W </w:t>
      </w:r>
      <w:r w:rsidR="00D31A72" w:rsidRPr="00D31A72">
        <w:rPr>
          <w:sz w:val="28"/>
          <w:szCs w:val="28"/>
        </w:rPr>
        <w:t>kaydettiğiniz</w:t>
      </w:r>
      <w:r w:rsidR="00D31A72">
        <w:rPr>
          <w:sz w:val="28"/>
          <w:szCs w:val="28"/>
        </w:rPr>
        <w:t xml:space="preserve"> </w:t>
      </w:r>
      <w:r>
        <w:rPr>
          <w:sz w:val="28"/>
          <w:szCs w:val="28"/>
        </w:rPr>
        <w:t>klasöre açınız ardında bin dosyası açınız ve qgis_bin açınız</w:t>
      </w:r>
      <w:r w:rsidR="003319D4">
        <w:rPr>
          <w:sz w:val="28"/>
          <w:szCs w:val="28"/>
        </w:rPr>
        <w:br/>
      </w:r>
    </w:p>
    <w:p w14:paraId="3F36D7EA" w14:textId="77777777" w:rsidR="00A14E56" w:rsidRPr="00A14E56" w:rsidRDefault="00505F2A" w:rsidP="00A14E56">
      <w:pPr>
        <w:pStyle w:val="ListParagraph"/>
        <w:numPr>
          <w:ilvl w:val="0"/>
          <w:numId w:val="1"/>
        </w:numPr>
        <w:rPr>
          <w:ins w:id="5" w:author="banbar" w:date="2019-04-05T01:47:00Z"/>
          <w:rFonts w:asciiTheme="majorBidi" w:hAnsiTheme="majorBidi" w:cstheme="majorBidi"/>
          <w:sz w:val="28"/>
          <w:szCs w:val="28"/>
          <w:rPrChange w:id="6" w:author="banbar" w:date="2019-04-05T01:47:00Z">
            <w:rPr>
              <w:ins w:id="7" w:author="banbar" w:date="2019-04-05T01:47:00Z"/>
              <w:sz w:val="28"/>
              <w:szCs w:val="28"/>
            </w:rPr>
          </w:rPrChange>
        </w:rPr>
        <w:pPrChange w:id="8" w:author="banbar" w:date="2019-04-05T01:47:00Z">
          <w:pPr>
            <w:pStyle w:val="ListParagraph"/>
            <w:numPr>
              <w:numId w:val="1"/>
            </w:numPr>
            <w:ind w:hanging="360"/>
          </w:pPr>
        </w:pPrChange>
      </w:pPr>
      <w:r>
        <w:rPr>
          <w:sz w:val="28"/>
          <w:szCs w:val="28"/>
        </w:rPr>
        <w:t xml:space="preserve">Qgis </w:t>
      </w:r>
      <w:r w:rsidR="00D31A72">
        <w:rPr>
          <w:sz w:val="28"/>
          <w:szCs w:val="28"/>
        </w:rPr>
        <w:t>arayüzü açıldığında</w:t>
      </w:r>
      <w:r>
        <w:rPr>
          <w:sz w:val="28"/>
          <w:szCs w:val="28"/>
        </w:rPr>
        <w:t xml:space="preserve"> eklenti</w:t>
      </w:r>
      <w:r w:rsidRPr="00505F2A">
        <w:rPr>
          <w:sz w:val="28"/>
          <w:szCs w:val="28"/>
        </w:rPr>
        <w:sym w:font="Wingdings" w:char="F0E0"/>
      </w:r>
      <w:r>
        <w:rPr>
          <w:sz w:val="28"/>
          <w:szCs w:val="28"/>
        </w:rPr>
        <w:t>eklenti yönet ve yükle</w:t>
      </w:r>
      <w:r w:rsidR="006438FF" w:rsidRPr="006438FF">
        <w:rPr>
          <w:sz w:val="28"/>
          <w:szCs w:val="28"/>
        </w:rPr>
        <w:sym w:font="Wingdings" w:char="F0E0"/>
      </w:r>
      <w:r w:rsidR="006438FF">
        <w:rPr>
          <w:sz w:val="28"/>
          <w:szCs w:val="28"/>
        </w:rPr>
        <w:t>Tümü’e basınız ve plugin builder ve Plugin ve plugin relaod indirin</w:t>
      </w:r>
    </w:p>
    <w:p w14:paraId="74A059FA" w14:textId="5354D550" w:rsidR="00505F2A" w:rsidRPr="00A14E56" w:rsidRDefault="00A14E56" w:rsidP="00A14E56">
      <w:pPr>
        <w:rPr>
          <w:rFonts w:asciiTheme="majorBidi" w:hAnsiTheme="majorBidi" w:cstheme="majorBidi"/>
          <w:sz w:val="28"/>
          <w:szCs w:val="28"/>
          <w:rPrChange w:id="9" w:author="banbar" w:date="2019-04-05T01:47:00Z">
            <w:rPr>
              <w:rFonts w:asciiTheme="majorBidi" w:hAnsiTheme="majorBidi" w:cstheme="majorBidi"/>
            </w:rPr>
          </w:rPrChange>
        </w:rPr>
        <w:pPrChange w:id="10" w:author="banbar" w:date="2019-04-05T01:47:00Z">
          <w:pPr>
            <w:pStyle w:val="ListParagraph"/>
            <w:numPr>
              <w:numId w:val="1"/>
            </w:numPr>
            <w:ind w:hanging="360"/>
          </w:pPr>
        </w:pPrChange>
      </w:pPr>
      <w:ins w:id="11" w:author="banbar" w:date="2019-04-05T01:47:00Z">
        <w:r>
          <w:rPr>
            <w:sz w:val="28"/>
            <w:szCs w:val="28"/>
          </w:rPr>
          <w:t xml:space="preserve">Show Experimental Plugins </w:t>
        </w:r>
        <w:r w:rsidRPr="00A14E56">
          <w:rPr>
            <w:sz w:val="28"/>
            <w:szCs w:val="28"/>
          </w:rPr>
          <w:sym w:font="Wingdings" w:char="F0E0"/>
        </w:r>
        <w:r>
          <w:rPr>
            <w:sz w:val="28"/>
            <w:szCs w:val="28"/>
          </w:rPr>
          <w:t xml:space="preserve"> Plugin reload</w:t>
        </w:r>
      </w:ins>
      <w:ins w:id="12" w:author="banbar" w:date="2019-04-05T01:48:00Z">
        <w:r>
          <w:rPr>
            <w:sz w:val="28"/>
            <w:szCs w:val="28"/>
          </w:rPr>
          <w:t xml:space="preserve"> </w:t>
        </w:r>
      </w:ins>
      <w:r w:rsidR="003319D4" w:rsidRPr="00A14E56">
        <w:rPr>
          <w:sz w:val="28"/>
          <w:szCs w:val="28"/>
          <w:rPrChange w:id="13" w:author="banbar" w:date="2019-04-05T01:47:00Z">
            <w:rPr/>
          </w:rPrChange>
        </w:rPr>
        <w:br/>
      </w:r>
    </w:p>
    <w:p w14:paraId="46A8C08F" w14:textId="77777777" w:rsidR="006438FF" w:rsidRPr="006438FF" w:rsidRDefault="006438FF" w:rsidP="006438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sz w:val="28"/>
          <w:szCs w:val="28"/>
        </w:rPr>
        <w:t>Plugin builder açınız ve yeni bir eklenti oluşturmaya başlayın,gerekli boşlukları dorldurun ve bi</w:t>
      </w:r>
      <w:r w:rsidR="006579A4">
        <w:rPr>
          <w:sz w:val="28"/>
          <w:szCs w:val="28"/>
        </w:rPr>
        <w:t>tikten sonra size veilen dosya k</w:t>
      </w:r>
      <w:r>
        <w:rPr>
          <w:sz w:val="28"/>
          <w:szCs w:val="28"/>
        </w:rPr>
        <w:t xml:space="preserve">onumu yazdırın </w:t>
      </w:r>
      <w:r w:rsidR="003319D4">
        <w:rPr>
          <w:sz w:val="28"/>
          <w:szCs w:val="28"/>
        </w:rPr>
        <w:br/>
      </w:r>
    </w:p>
    <w:p w14:paraId="52F007CA" w14:textId="77777777" w:rsidR="006438FF" w:rsidRPr="006579A4" w:rsidRDefault="006438FF" w:rsidP="006438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sz w:val="28"/>
          <w:szCs w:val="28"/>
        </w:rPr>
        <w:t xml:space="preserve">Yeni oluşturduğunuz eklentiye gidiniz ve  pb_tool dosyası açınız </w:t>
      </w:r>
      <w:r w:rsidR="003319D4">
        <w:rPr>
          <w:sz w:val="28"/>
          <w:szCs w:val="28"/>
        </w:rPr>
        <w:br/>
      </w:r>
      <w:r>
        <w:rPr>
          <w:sz w:val="28"/>
          <w:szCs w:val="28"/>
        </w:rPr>
        <w:t>plugin_path</w:t>
      </w:r>
      <w:r w:rsidR="00D31A72">
        <w:rPr>
          <w:sz w:val="28"/>
          <w:szCs w:val="28"/>
        </w:rPr>
        <w:t>.</w:t>
      </w:r>
      <w:r>
        <w:rPr>
          <w:sz w:val="28"/>
          <w:szCs w:val="28"/>
        </w:rPr>
        <w:t xml:space="preserve"> pb_tool dosy</w:t>
      </w:r>
      <w:bookmarkStart w:id="14" w:name="_GoBack"/>
      <w:bookmarkEnd w:id="14"/>
      <w:r>
        <w:rPr>
          <w:sz w:val="28"/>
          <w:szCs w:val="28"/>
        </w:rPr>
        <w:t>asındak plugin_path</w:t>
      </w:r>
      <w:r w:rsidR="006579A4">
        <w:rPr>
          <w:sz w:val="28"/>
          <w:szCs w:val="28"/>
        </w:rPr>
        <w:t xml:space="preserve"> 4. Adımdaki verilen dosya konumu yazdırın</w:t>
      </w:r>
      <w:r w:rsidR="003319D4">
        <w:rPr>
          <w:sz w:val="28"/>
          <w:szCs w:val="28"/>
        </w:rPr>
        <w:br/>
      </w:r>
    </w:p>
    <w:p w14:paraId="5D67A20E" w14:textId="4E07CAE4" w:rsidR="006579A4" w:rsidRPr="006579A4" w:rsidRDefault="00B103AA" w:rsidP="006438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hyperlink r:id="rId7" w:history="1">
        <w:r w:rsidR="006579A4">
          <w:rPr>
            <w:rStyle w:val="Hyperlink"/>
            <w:sz w:val="28"/>
            <w:szCs w:val="28"/>
          </w:rPr>
          <w:t>https://github.com/ABDURRAHMANSER/GMT456</w:t>
        </w:r>
      </w:hyperlink>
      <w:r w:rsidR="006579A4">
        <w:rPr>
          <w:sz w:val="28"/>
          <w:szCs w:val="28"/>
        </w:rPr>
        <w:t xml:space="preserve"> bu linkten dosyaları indirin sonra indirilen dosyanın açın ve içinden pyqgis.cmd alın ve OSGeo4W</w:t>
      </w:r>
      <w:ins w:id="15" w:author="banbar" w:date="2019-04-05T01:53:00Z">
        <w:r>
          <w:rPr>
            <w:sz w:val="28"/>
            <w:szCs w:val="28"/>
          </w:rPr>
          <w:t xml:space="preserve"> </w:t>
        </w:r>
      </w:ins>
      <w:del w:id="16" w:author="banbar" w:date="2019-04-05T01:54:00Z">
        <w:r w:rsidR="006579A4" w:rsidDel="00B103AA">
          <w:rPr>
            <w:sz w:val="28"/>
            <w:szCs w:val="28"/>
          </w:rPr>
          <w:delText xml:space="preserve"> </w:delText>
        </w:r>
      </w:del>
      <w:ins w:id="17" w:author="banbar" w:date="2019-04-05T01:53:00Z">
        <w:r>
          <w:rPr>
            <w:sz w:val="28"/>
            <w:szCs w:val="28"/>
          </w:rPr>
          <w:t xml:space="preserve">dizinine </w:t>
        </w:r>
      </w:ins>
      <w:del w:id="18" w:author="banbar" w:date="2019-04-05T01:53:00Z">
        <w:r w:rsidR="006579A4" w:rsidDel="00B103AA">
          <w:rPr>
            <w:sz w:val="28"/>
            <w:szCs w:val="28"/>
          </w:rPr>
          <w:delText>dosyaya yazdırın</w:delText>
        </w:r>
      </w:del>
      <w:ins w:id="19" w:author="banbar" w:date="2019-04-05T01:53:00Z">
        <w:r>
          <w:rPr>
            <w:sz w:val="28"/>
            <w:szCs w:val="28"/>
          </w:rPr>
          <w:t>kopyayalın</w:t>
        </w:r>
      </w:ins>
      <w:r w:rsidR="003319D4">
        <w:rPr>
          <w:sz w:val="28"/>
          <w:szCs w:val="28"/>
        </w:rPr>
        <w:br/>
      </w:r>
    </w:p>
    <w:p w14:paraId="6BC0CC79" w14:textId="77777777" w:rsidR="006579A4" w:rsidRPr="007C7B6A" w:rsidRDefault="006579A4" w:rsidP="006438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sz w:val="28"/>
          <w:szCs w:val="28"/>
        </w:rPr>
        <w:t xml:space="preserve">Taşıdıktan sonra açınız ve pb_tool’u python3 –m pip install pb_tool yazarak </w:t>
      </w:r>
      <w:r w:rsidR="007C7B6A">
        <w:rPr>
          <w:sz w:val="28"/>
          <w:szCs w:val="28"/>
        </w:rPr>
        <w:t xml:space="preserve">indirin </w:t>
      </w:r>
      <w:r w:rsidR="003319D4">
        <w:rPr>
          <w:sz w:val="28"/>
          <w:szCs w:val="28"/>
        </w:rPr>
        <w:br/>
      </w:r>
    </w:p>
    <w:p w14:paraId="5E71328B" w14:textId="77777777" w:rsidR="007C7B6A" w:rsidRPr="007C7B6A" w:rsidRDefault="007C7B6A" w:rsidP="007C7B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sz w:val="28"/>
          <w:szCs w:val="28"/>
        </w:rPr>
        <w:t>Yeni yaratığınız eklenti dosyanın yoklu kopyalayın ve 7. Adımda açtığınız comut sayfasına cd “dosyanın yolu” yazın sonra</w:t>
      </w:r>
      <w:r w:rsidR="003319D4">
        <w:rPr>
          <w:sz w:val="28"/>
          <w:szCs w:val="28"/>
        </w:rPr>
        <w:t xml:space="preserve"> pb_tool deploy yazınız ve </w:t>
      </w:r>
      <w:r>
        <w:rPr>
          <w:sz w:val="28"/>
          <w:szCs w:val="28"/>
        </w:rPr>
        <w:t xml:space="preserve"> </w:t>
      </w:r>
      <w:r w:rsidR="003319D4">
        <w:rPr>
          <w:sz w:val="28"/>
          <w:szCs w:val="28"/>
        </w:rPr>
        <w:t xml:space="preserve">ardından </w:t>
      </w:r>
      <w:r>
        <w:rPr>
          <w:sz w:val="28"/>
          <w:szCs w:val="28"/>
        </w:rPr>
        <w:t>program</w:t>
      </w:r>
      <w:r w:rsidR="003319D4">
        <w:rPr>
          <w:sz w:val="28"/>
          <w:szCs w:val="28"/>
        </w:rPr>
        <w:t>ın</w:t>
      </w:r>
      <w:r>
        <w:rPr>
          <w:sz w:val="28"/>
          <w:szCs w:val="28"/>
        </w:rPr>
        <w:t xml:space="preserve"> değişik</w:t>
      </w:r>
      <w:r w:rsidR="003319D4">
        <w:rPr>
          <w:sz w:val="28"/>
          <w:szCs w:val="28"/>
        </w:rPr>
        <w:t>lik</w:t>
      </w:r>
      <w:r>
        <w:rPr>
          <w:sz w:val="28"/>
          <w:szCs w:val="28"/>
        </w:rPr>
        <w:t xml:space="preserve"> yapmasına izin verilmesi için çıkan sonuca y yazınız</w:t>
      </w:r>
      <w:r w:rsidR="003319D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319D4">
        <w:rPr>
          <w:sz w:val="28"/>
          <w:szCs w:val="28"/>
        </w:rPr>
        <w:br/>
      </w:r>
    </w:p>
    <w:p w14:paraId="37ACF09D" w14:textId="77777777" w:rsidR="007C7B6A" w:rsidRPr="00505F2A" w:rsidRDefault="007C7B6A" w:rsidP="003319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Qgis arayüzü kapatıp açınız tekrar açtıktan sonra eklenti</w:t>
      </w:r>
      <w:r w:rsidRPr="007C7B6A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yüklenenler gidiniz </w:t>
      </w:r>
      <w:r w:rsidR="00B13D00">
        <w:rPr>
          <w:rFonts w:asciiTheme="majorBidi" w:hAnsiTheme="majorBidi" w:cstheme="majorBidi"/>
          <w:sz w:val="28"/>
          <w:szCs w:val="28"/>
        </w:rPr>
        <w:t>yani oluşturduğunuz eklenti</w:t>
      </w:r>
      <w:r w:rsidR="003319D4">
        <w:rPr>
          <w:rFonts w:asciiTheme="majorBidi" w:hAnsiTheme="majorBidi" w:cstheme="majorBidi"/>
          <w:sz w:val="28"/>
          <w:szCs w:val="28"/>
        </w:rPr>
        <w:t>nin</w:t>
      </w:r>
      <w:r w:rsidR="00B13D00">
        <w:rPr>
          <w:rFonts w:asciiTheme="majorBidi" w:hAnsiTheme="majorBidi" w:cstheme="majorBidi"/>
          <w:sz w:val="28"/>
          <w:szCs w:val="28"/>
        </w:rPr>
        <w:t xml:space="preserve"> ustune </w:t>
      </w:r>
      <w:r w:rsidR="003319D4">
        <w:rPr>
          <w:rFonts w:asciiTheme="majorBidi" w:hAnsiTheme="majorBidi" w:cstheme="majorBidi"/>
          <w:sz w:val="28"/>
          <w:szCs w:val="28"/>
        </w:rPr>
        <w:t>tıklayınız</w:t>
      </w:r>
      <w:r w:rsidR="00B13D00">
        <w:rPr>
          <w:rFonts w:asciiTheme="majorBidi" w:hAnsiTheme="majorBidi" w:cstheme="majorBidi"/>
          <w:sz w:val="28"/>
          <w:szCs w:val="28"/>
        </w:rPr>
        <w:t>.</w:t>
      </w:r>
    </w:p>
    <w:sectPr w:rsidR="007C7B6A" w:rsidRPr="00505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banbar" w:date="2019-04-04T18:48:00Z" w:initials="b">
    <w:p w14:paraId="4F89EAF9" w14:textId="77777777" w:rsidR="006E2D47" w:rsidRDefault="006E2D47">
      <w:pPr>
        <w:pStyle w:val="CommentText"/>
      </w:pPr>
      <w:r>
        <w:rPr>
          <w:rStyle w:val="CommentReference"/>
        </w:rPr>
        <w:annotationRef/>
      </w:r>
      <w:r>
        <w:t>Ben de bu adre açılmadı</w:t>
      </w:r>
    </w:p>
    <w:p w14:paraId="790826F9" w14:textId="77777777" w:rsidR="006E2D47" w:rsidRDefault="006E2D47">
      <w:pPr>
        <w:pStyle w:val="CommentText"/>
      </w:pPr>
    </w:p>
    <w:p w14:paraId="48CC25ED" w14:textId="77777777" w:rsidR="006E2D47" w:rsidRDefault="006E2D47">
      <w:pPr>
        <w:pStyle w:val="CommentText"/>
      </w:pPr>
      <w:r>
        <w:t>64 bit, 32 bit ayrımı yapıabilir:</w:t>
      </w:r>
    </w:p>
    <w:p w14:paraId="5AD7DE85" w14:textId="77777777" w:rsidR="006E2D47" w:rsidRDefault="006E2D47">
      <w:pPr>
        <w:pStyle w:val="CommentText"/>
      </w:pPr>
      <w:r>
        <w:t>64 bit için:</w:t>
      </w:r>
    </w:p>
    <w:p w14:paraId="268083F6" w14:textId="77777777" w:rsidR="006E2D47" w:rsidRDefault="006E2D47">
      <w:pPr>
        <w:pStyle w:val="CommentText"/>
      </w:pPr>
      <w:r w:rsidRPr="006E2D47">
        <w:t>download.osgeo.org/osgeo4w/osgeo4w-setup-x86_64.exe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8083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2573D"/>
    <w:multiLevelType w:val="hybridMultilevel"/>
    <w:tmpl w:val="FBAED1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nbar">
    <w15:presenceInfo w15:providerId="None" w15:userId="banb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70"/>
    <w:rsid w:val="000E1F70"/>
    <w:rsid w:val="003319D4"/>
    <w:rsid w:val="00485742"/>
    <w:rsid w:val="00505F2A"/>
    <w:rsid w:val="006438FF"/>
    <w:rsid w:val="006579A4"/>
    <w:rsid w:val="006649E0"/>
    <w:rsid w:val="006E2D47"/>
    <w:rsid w:val="007C7B6A"/>
    <w:rsid w:val="00A14E56"/>
    <w:rsid w:val="00B103AA"/>
    <w:rsid w:val="00B10FDD"/>
    <w:rsid w:val="00B13D00"/>
    <w:rsid w:val="00D3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5CD63"/>
  <w15:chartTrackingRefBased/>
  <w15:docId w15:val="{9515FA3F-C0ED-4D7E-A3A7-3D0AC1B4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2A"/>
    <w:pPr>
      <w:ind w:left="720"/>
      <w:contextualSpacing/>
    </w:pPr>
  </w:style>
  <w:style w:type="character" w:styleId="Hyperlink">
    <w:name w:val="Hyperlink"/>
    <w:basedOn w:val="DefaultParagraphFont"/>
    <w:qFormat/>
    <w:rsid w:val="00505F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5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E2D4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2D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D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D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D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D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D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DURRAHMANSER/GMT4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banbar</cp:lastModifiedBy>
  <cp:revision>5</cp:revision>
  <dcterms:created xsi:type="dcterms:W3CDTF">2019-04-04T15:48:00Z</dcterms:created>
  <dcterms:modified xsi:type="dcterms:W3CDTF">2019-04-04T23:02:00Z</dcterms:modified>
</cp:coreProperties>
</file>