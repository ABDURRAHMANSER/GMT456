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649E0" w:rsidP="0C983996" w:rsidRDefault="00505F2A" w14:paraId="643DCCA9" w14:textId="27B0A6DF">
      <w:pPr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rPrChange w:author="abdurrahman serhan" w:date="2019-04-11T22:38:58.5519032" w:id="1045361938">
            <w:rPr/>
          </w:rPrChange>
        </w:rPr>
        <w:pPrChange w:author="abdurrahman serhan" w:date="2019-04-11T22:38:58.5519032" w:id="1782025688">
          <w:pPr>
            <w:jc w:val="center"/>
          </w:pPr>
        </w:pPrChange>
      </w:pPr>
      <w:r w:rsidRPr="0C983996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rPrChange w:author="abdurrahman serhan" w:date="2019-04-11T22:38:58.5519032" w:id="211302806">
            <w:rPr>
              <w:rFonts w:asciiTheme="majorBidi" w:hAnsiTheme="majorBidi" w:cstheme="majorBidi"/>
              <w:b/>
              <w:bCs/>
              <w:sz w:val="32"/>
              <w:szCs w:val="32"/>
            </w:rPr>
          </w:rPrChange>
        </w:rPr>
        <w:t xml:space="preserve">Eklenti </w:t>
      </w:r>
      <w:proofErr w:type="spellStart"/>
      <w:r w:rsidRPr="0C983996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rPrChange w:author="abdurrahman serhan" w:date="2019-04-11T22:38:58.5519032" w:id="908841519">
            <w:rPr>
              <w:rFonts w:asciiTheme="majorBidi" w:hAnsiTheme="majorBidi" w:cstheme="majorBidi"/>
              <w:b/>
              <w:bCs/>
              <w:sz w:val="32"/>
              <w:szCs w:val="32"/>
            </w:rPr>
          </w:rPrChange>
        </w:rPr>
        <w:t>QGIS’te</w:t>
      </w:r>
      <w:proofErr w:type="spellEnd"/>
      <w:r w:rsidRPr="0C983996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rPrChange w:author="abdurrahman serhan" w:date="2019-04-11T22:38:58.5519032" w:id="2083182026">
            <w:rPr>
              <w:rFonts w:asciiTheme="majorBidi" w:hAnsiTheme="majorBidi" w:cstheme="majorBidi"/>
              <w:b/>
              <w:bCs/>
              <w:sz w:val="32"/>
              <w:szCs w:val="32"/>
            </w:rPr>
          </w:rPrChange>
        </w:rPr>
        <w:t xml:space="preserve"> </w:t>
      </w:r>
      <w:r w:rsidRPr="0C983996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rPrChange w:author="abdurrahman serhan" w:date="2019-04-11T22:38:58.5519032" w:id="1375932202">
            <w:rPr>
              <w:rFonts w:asciiTheme="majorBidi" w:hAnsiTheme="majorBidi" w:cstheme="majorBidi"/>
              <w:b/>
              <w:bCs/>
              <w:sz w:val="32"/>
              <w:szCs w:val="32"/>
            </w:rPr>
          </w:rPrChange>
        </w:rPr>
        <w:t>nasıl</w:t>
      </w:r>
      <w:del w:author="abdurrahman serhan" w:date="2019-04-11T22:38:58.5519032" w:id="412986948">
        <w:r w:rsidRPr="00505F2A" w:rsidDel="0C983996">
          <w:rPr>
            <w:rFonts w:asciiTheme="majorBidi" w:hAnsiTheme="majorBidi" w:cstheme="majorBidi"/>
            <w:b/>
            <w:bCs/>
            <w:sz w:val="32"/>
            <w:szCs w:val="32"/>
          </w:rPr>
          <w:delText xml:space="preserve">n</w:delText>
        </w:r>
      </w:del>
      <w:r w:rsidRPr="0C983996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  <w:rPrChange w:author="abdurrahman serhan" w:date="2019-04-11T22:38:58.5519032" w:id="338261177">
            <w:rPr>
              <w:rFonts w:asciiTheme="majorBidi" w:hAnsiTheme="majorBidi" w:cstheme="majorBidi"/>
              <w:b/>
              <w:bCs/>
              <w:sz w:val="32"/>
              <w:szCs w:val="32"/>
            </w:rPr>
          </w:rPrChange>
        </w:rPr>
        <w:t xml:space="preserve"> geliştirilir</w:t>
      </w:r>
    </w:p>
    <w:p w:rsidR="00505F2A" w:rsidP="00505F2A" w:rsidRDefault="00505F2A" w14:paraId="31E151B4" w14:textId="7777777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05F2A" w:rsidP="5028E198" w:rsidRDefault="00505F2A" w14:paraId="2C0825DB" w14:textId="3D494912">
      <w:pPr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9:28.9488546" w:id="307873887">
            <w:rPr/>
          </w:rPrChange>
        </w:rPr>
        <w:pPrChange w:author="abdurrahman serhan" w:date="2019-04-11T22:39:28.9488546" w:id="1993566213">
          <w:pPr/>
        </w:pPrChange>
      </w:pPr>
      <w:r w:rsidRPr="5A8650B6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1261925382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Bu içerikte QGIS 3 ve </w:t>
      </w:r>
      <w:ins w:author="abdurrahman serhan" w:date="2019-04-11T22:38:28.2406552" w:id="1846163252">
        <w:r w:rsidRPr="5A8650B6" w:rsidR="3645F193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22:37:58.1780946" w:id="1518751926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 xml:space="preserve">ü</w:t>
        </w:r>
      </w:ins>
      <w:del w:author="abdurrahman serhan" w:date="2019-04-11T22:37:58.1780946" w:id="593937296">
        <w:r w:rsidDel="5A8650B6">
          <w:rPr>
            <w:rFonts w:asciiTheme="majorBidi" w:hAnsiTheme="majorBidi" w:cstheme="majorBidi"/>
            <w:sz w:val="28"/>
            <w:szCs w:val="28"/>
          </w:rPr>
          <w:delText xml:space="preserve">u</w:delText>
        </w:r>
      </w:del>
      <w:r w:rsidRPr="5A8650B6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1383825115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st</w:t>
      </w:r>
      <w:r w:rsidRPr="5A8650B6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1361025533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sürümleri için </w:t>
      </w:r>
      <w:r w:rsidRPr="5A8650B6" w:rsidR="00D31A72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628232969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, </w:t>
      </w:r>
      <w:proofErr w:type="spellStart"/>
      <w:r w:rsidRPr="5A8650B6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578908232">
            <w:rPr>
              <w:rFonts w:asciiTheme="majorBidi" w:hAnsiTheme="majorBidi" w:cstheme="majorBidi"/>
              <w:sz w:val="28"/>
              <w:szCs w:val="28"/>
            </w:rPr>
          </w:rPrChange>
        </w:rPr>
        <w:t>Python</w:t>
      </w:r>
      <w:proofErr w:type="spellEnd"/>
      <w:r w:rsidRPr="5A8650B6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569789514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</w:t>
      </w:r>
      <w:proofErr w:type="gramStart"/>
      <w:r w:rsidRPr="5A8650B6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1378003254">
            <w:rPr>
              <w:rFonts w:asciiTheme="majorBidi" w:hAnsiTheme="majorBidi" w:cstheme="majorBidi"/>
              <w:sz w:val="28"/>
              <w:szCs w:val="28"/>
            </w:rPr>
          </w:rPrChange>
        </w:rPr>
        <w:t>3  ve</w:t>
      </w:r>
      <w:proofErr w:type="gramEnd"/>
      <w:r w:rsidRPr="5A8650B6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241751043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</w:t>
      </w:r>
      <w:ins w:author="abdurrahman serhan" w:date="2019-04-11T22:38:28.2406552" w:id="2010930755">
        <w:proofErr w:type="gramStart"/>
        <w:r w:rsidRPr="5A8650B6" w:rsidR="3645F193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22:37:58.1780946" w:id="1566775204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 xml:space="preserve">ü</w:t>
        </w:r>
      </w:ins>
      <w:del w:author="abdurrahman serhan" w:date="2019-04-11T22:38:28.2406552" w:id="1871854552">
        <w:r w:rsidRPr="5A8650B6" w:rsidDel="3645F193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22:37:58.1780946" w:id="1030335375">
              <w:rPr>
                <w:rFonts w:asciiTheme="majorBidi" w:hAnsiTheme="majorBidi" w:cstheme="majorBidi"/>
                <w:sz w:val="28"/>
                <w:szCs w:val="28"/>
              </w:rPr>
            </w:rPrChange>
          </w:rPr>
          <w:delText>u</w:delText>
        </w:r>
      </w:del>
      <w:r w:rsidRPr="5A8650B6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22360101">
            <w:rPr>
              <w:rFonts w:asciiTheme="majorBidi" w:hAnsiTheme="majorBidi" w:cstheme="majorBidi"/>
              <w:sz w:val="28"/>
              <w:szCs w:val="28"/>
            </w:rPr>
          </w:rPrChange>
        </w:rPr>
        <w:t>st</w:t>
      </w:r>
      <w:proofErr w:type="gramEnd"/>
      <w:r w:rsidRPr="5A8650B6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1259336863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sürümleri </w:t>
      </w:r>
      <w:ins w:author="abdurrahman serhan" w:date="2019-04-11T22:39:28.9488546" w:id="1850082028">
        <w:r w:rsidRPr="5A8650B6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22:37:58.1780946" w:id="1344856472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>kullanar</w:t>
        </w:r>
        <w:r w:rsidRPr="5A8650B6" w:rsidR="5028E198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22:37:58.1780946" w:id="148250717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>a</w:t>
        </w:r>
      </w:ins>
      <w:r w:rsidRPr="5A8650B6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856223777">
            <w:rPr>
              <w:rFonts w:asciiTheme="majorBidi" w:hAnsiTheme="majorBidi" w:cstheme="majorBidi"/>
              <w:sz w:val="28"/>
              <w:szCs w:val="28"/>
            </w:rPr>
          </w:rPrChange>
        </w:rPr>
        <w:t>k</w:t>
      </w:r>
      <w:del w:author="abdurrahman serhan" w:date="2019-04-11T22:39:28.9488546" w:id="644954064">
        <w:r w:rsidRPr="5A8650B6" w:rsidDel="5028E198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22:37:58.1780946" w:id="1696127602">
              <w:rPr>
                <w:rFonts w:asciiTheme="majorBidi" w:hAnsiTheme="majorBidi" w:cstheme="majorBidi"/>
                <w:sz w:val="28"/>
                <w:szCs w:val="28"/>
              </w:rPr>
            </w:rPrChange>
          </w:rPr>
          <w:delText>ul</w:delText>
        </w:r>
        <w:r w:rsidRPr="5A8650B6" w:rsidDel="5028E198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22:37:58.1780946" w:id="1763716119">
              <w:rPr>
                <w:rFonts w:asciiTheme="majorBidi" w:hAnsiTheme="majorBidi" w:cstheme="majorBidi"/>
                <w:sz w:val="28"/>
                <w:szCs w:val="28"/>
              </w:rPr>
            </w:rPrChange>
          </w:rPr>
          <w:delText>anark</w:delText>
        </w:r>
      </w:del>
      <w:r w:rsidRPr="5A8650B6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1914169142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nasıl eklenti geliştirilir ve gerekli araçları indirilmesi  ve </w:t>
      </w:r>
      <w:proofErr w:type="spellStart"/>
      <w:r w:rsidRPr="5A8650B6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1342797994">
            <w:rPr>
              <w:rFonts w:asciiTheme="majorBidi" w:hAnsiTheme="majorBidi" w:cstheme="majorBidi"/>
              <w:sz w:val="28"/>
              <w:szCs w:val="28"/>
            </w:rPr>
          </w:rPrChange>
        </w:rPr>
        <w:t>QGIS’te</w:t>
      </w:r>
      <w:proofErr w:type="spellEnd"/>
      <w:r w:rsidRPr="5A8650B6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7:58.1780946" w:id="717654794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gösterilmesi</w:t>
      </w:r>
    </w:p>
    <w:p w:rsidR="00505F2A" w:rsidP="00505F2A" w:rsidRDefault="00505F2A" w14:paraId="4FA116A1" w14:textId="77777777">
      <w:pPr>
        <w:rPr>
          <w:rFonts w:asciiTheme="majorBidi" w:hAnsiTheme="majorBidi" w:cstheme="majorBidi"/>
          <w:sz w:val="28"/>
          <w:szCs w:val="28"/>
        </w:rPr>
      </w:pPr>
    </w:p>
    <w:p w:rsidRPr="00485742" w:rsidR="00485742" w:rsidDel="150AAD24" w:rsidP="726ADCE7" w:rsidRDefault="00505F2A" w14:paraId="0BA47531" w14:textId="7D225D4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 w:asciiTheme="majorBidi" w:hAnsiTheme="majorBidi" w:cstheme="majorBidi"/>
          <w:color w:val="auto"/>
          <w:sz w:val="28"/>
          <w:szCs w:val="28"/>
          <w:u w:val="none"/>
          <w:rPrChange w:author="abdurrahman serhan" w:date="2019-04-11T21:28:10.7237886" w:id="1324429162">
            <w:rPr/>
          </w:rPrChange>
        </w:rPr>
        <w:pPrChange w:author="abdurrahman serhan" w:date="2019-04-11T21:28:10.7237886" w:id="675555972">
          <w:pPr>
            <w:pStyle w:val="ListParagraph"/>
            <w:numPr>
              <w:ilvl w:val="0"/>
              <w:numId w:val="1"/>
            </w:numPr>
          </w:pPr>
        </w:pPrChange>
      </w:pPr>
      <w:r>
        <w:rPr>
          <w:sz w:val="28"/>
          <w:szCs w:val="28"/>
        </w:rPr>
        <w:t xml:space="preserve">OSGeo4W verilen </w:t>
      </w:r>
      <w:r>
        <w:rPr>
          <w:sz w:val="28"/>
          <w:szCs w:val="28"/>
        </w:rPr>
        <w:t xml:space="preserve">bağlantıd</w:t>
      </w:r>
      <w:ins w:author="abdurrahman serhan" w:date="2019-04-11T16:46:42.2899272" w:id="1220089102">
        <w:r w:rsidR="48B9150E">
          <w:rPr>
            <w:sz w:val="28"/>
            <w:szCs w:val="28"/>
          </w:rPr>
          <w:t xml:space="preserve">a</w:t>
        </w:r>
      </w:ins>
      <w:del w:author="abdurrahman serhan" w:date="2019-04-11T16:46:42.2899272" w:id="797221942">
        <w:r w:rsidDel="48B9150E">
          <w:rPr>
            <w:sz w:val="28"/>
            <w:szCs w:val="28"/>
          </w:rPr>
          <w:delText xml:space="preserve">e</w:delText>
        </w:r>
      </w:del>
      <w:r>
        <w:rPr>
          <w:sz w:val="28"/>
          <w:szCs w:val="28"/>
        </w:rPr>
        <w:t xml:space="preserve">n</w:t>
      </w:r>
      <w:r>
        <w:rPr>
          <w:sz w:val="28"/>
          <w:szCs w:val="28"/>
        </w:rPr>
        <w:t xml:space="preserve"> indirin</w:t>
      </w:r>
      <w:ins w:author="abdurrahman serhan" w:date="2019-04-11T16:46:12.2187565" w:id="353021220">
        <w:r w:rsidR="150AAD24">
          <w:rPr>
            <w:sz w:val="28"/>
            <w:szCs w:val="28"/>
          </w:rPr>
          <w:t xml:space="preserve">:</w:t>
        </w:r>
      </w:ins>
      <w:r>
        <w:br/>
      </w:r>
      <w:r>
        <w:rPr>
          <w:sz w:val="28"/>
          <w:szCs w:val="28"/>
        </w:rPr>
        <w:t xml:space="preserve"> </w:t>
      </w:r>
      <w:del w:author="abdurrahman serhan" w:date="2019-04-11T16:45:41.6900123" w:id="1954462349">
        <w:r w:rsidRPr="6569A982" w:rsidDel="769ADAFA" w:rsidR="00B103AA">
          <w:rPr>
            <w:rPrChange w:author="abdurrahman serhan" w:date="2019-04-11T16:45:11.5340443" w:id="1701423490">
              <w:rPr>
                <w:rStyle w:val="Hyperlink"/>
                <w:sz w:val="28"/>
                <w:szCs w:val="28"/>
              </w:rPr>
            </w:rPrChange>
          </w:rPr>
          <w:fldChar w:fldCharType="begin"/>
        </w:r>
        <w:r w:rsidDel="769ADAFA" w:rsidR="00B103AA">
          <w:rPr>
            <w:rStyle w:val="Hyperlink"/>
            <w:sz w:val="28"/>
            <w:szCs w:val="28"/>
          </w:rPr>
          <w:delInstrText xml:space="preserve"> HYPERLINK "https://qgis.org/en/site/fo-rusers/download.html" </w:delInstrText>
        </w:r>
        <w:r w:rsidDel="769ADAFA" w:rsidR="00B103AA">
          <w:rPr>
            <w:rStyle w:val="Hyperlink"/>
            <w:sz w:val="28"/>
            <w:szCs w:val="28"/>
          </w:rPr>
          <w:fldChar w:fldCharType="separate"/>
        </w:r>
        <w:r w:rsidRPr="00A132CA" w:rsidDel="769ADAFA">
          <w:rPr>
            <w:rStyle w:val="Hyperlink"/>
            <w:sz w:val="28"/>
            <w:szCs w:val="28"/>
          </w:rPr>
          <w:delText>https://qgis.org/en/site/fo-rusers/download.html#</w:delText>
        </w:r>
        <w:r w:rsidRPr="6569A982" w:rsidDel="769ADAFA" w:rsidR="00B103AA">
          <w:rPr>
            <w:rPrChange w:author="abdurrahman serhan" w:date="2019-04-11T16:45:11.5340443" w:id="1423936226">
              <w:rPr>
                <w:rStyle w:val="Hyperlink"/>
                <w:sz w:val="28"/>
                <w:szCs w:val="28"/>
              </w:rPr>
            </w:rPrChange>
          </w:rPr>
          <w:fldChar w:fldCharType="end"/>
        </w:r>
      </w:del>
      <w:ins w:author="abdurrahman serhan" w:date="2019-04-11T21:27:31.1872402" w:id="419380994">
        <w:r w:rsidRPr="726ADCE7" w:rsidR="18FF3F02">
          <w:rPr>
            <w:rStyle w:val="Hyperlink"/>
            <w:noProof w:val="0"/>
            <w:sz w:val="28"/>
            <w:szCs w:val="28"/>
            <w:lang w:val="tr-TR"/>
            <w:rPrChange w:author="abdurrahman serhan" w:date="2019-04-11T21:28:10.7237886" w:id="1919605991">
              <w:rPr/>
            </w:rPrChange>
          </w:rPr>
          <w:t>h</w:t>
        </w:r>
        <w:r w:rsidRPr="726ADCE7" w:rsidR="18FF3F02">
          <w:rPr>
            <w:rStyle w:val="Hyperlink"/>
            <w:noProof w:val="0"/>
            <w:sz w:val="28"/>
            <w:szCs w:val="28"/>
            <w:lang w:val="tr-TR"/>
            <w:rPrChange w:author="abdurrahman serhan" w:date="2019-04-11T21:28:10.7237886" w:id="425591847">
              <w:rPr/>
            </w:rPrChange>
          </w:rPr>
          <w:t>ttps://qgis.org/en/site/forusers/download.html</w:t>
        </w:r>
      </w:ins>
    </w:p>
    <w:p w:rsidR="150AAD24" w:rsidDel="48B9150E" w:rsidP="150AAD24" w:rsidRDefault="150AAD24" w14:paraId="31053637" w14:textId="36087B58">
      <w:pPr>
        <w:pStyle w:val="ListParagraph"/>
        <w:numPr>
          <w:ilvl w:val="0"/>
          <w:numId w:val="1"/>
        </w:numPr>
        <w:rPr>
          <w:del w:author="abdurrahman serhan" w:date="2019-04-11T16:46:42.2899272" w:id="668296179"/>
          <w:rStyle w:val="Hyperlink"/>
          <w:rFonts w:ascii="Times New Roman" w:hAnsi="Times New Roman" w:cs="Times New Roman" w:asciiTheme="majorBidi" w:hAnsiTheme="majorBidi" w:cstheme="majorBidi"/>
          <w:color w:val="auto"/>
          <w:sz w:val="28"/>
          <w:szCs w:val="28"/>
          <w:u w:val="none"/>
          <w:rPrChange w:author="abdurrahman serhan" w:date="2019-04-11T16:46:12.2187565" w:id="1894970676">
            <w:rPr/>
          </w:rPrChange>
        </w:rPr>
        <w:pPrChange w:author="abdurrahman serhan" w:date="2019-04-11T16:46:12.2187565" w:id="1548447802">
          <w:pPr/>
        </w:pPrChange>
      </w:pPr>
    </w:p>
    <w:p w:rsidR="00505F2A" w:rsidDel="53D3B053" w:rsidP="77A7C0D6" w:rsidRDefault="00485742" w14:textId="4E39DFCE" w14:paraId="7459B1D3">
      <w:pPr>
        <w:pStyle w:val="ListParagraph"/>
        <w:numPr>
          <w:ilvl w:val="0"/>
          <w:numId w:val="1"/>
        </w:numPr>
        <w:bidi w:val="0"/>
        <w:rPr>
          <w:ins w:author="abdurrahman serhan" w:date="2019-04-11T21:31:23.7736747" w:id="1157879852"/>
          <w:del w:author="abdurrahman serhan" w:date="2019-04-11T21:55:57.8273175" w:id="1634553172"/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1:31:23.7736747" w:id="905978095">
            <w:rPr/>
          </w:rPrChange>
        </w:rPr>
        <w:rPr>
          <w:sz w:val="28"/>
          <w:szCs w:val="28"/>
          <w:rPrChange w:author="abdurrahman serhan" w:date="2019-04-11T21:30:52.9901696" w:id="1406126595">
            <w:rPr/>
          </w:rPrChange>
        </w:rPr>
        <w:pPrChange w:author="abdurrahman serhan" w:date="2019-04-11T21:31:23.7736747" w:id="1339934961">
          <w:pPr>
            <w:pStyle w:val="ListParagraph"/>
            <w:numPr>
              <w:ilvl w:val="0"/>
              <w:numId w:val="1"/>
            </w:numPr>
          </w:pPr>
        </w:pPrChange>
      </w:pPr>
      <w:del w:author="abdurrahman serhan" w:date="2019-04-11T21:55:57.8273175" w:id="1757754054">
        <w:r w:rsidRPr="18FF3F02" w:rsidDel="53D3B053">
          <w:rPr>
            <w:rStyle w:val="Hyperlink"/>
            <w:sz w:val="28"/>
            <w:szCs w:val="28"/>
            <w:rPrChange w:author="abdurrahman serhan" w:date="2019-04-11T21:27:31.1872402" w:id="264707337">
              <w:rPr>
                <w:rStyle w:val="Hyperlink"/>
                <w:sz w:val="28"/>
                <w:szCs w:val="28"/>
              </w:rPr>
            </w:rPrChange>
          </w:rPr>
          <w:delText xml:space="preserve">Express </w:delText>
        </w:r>
      </w:del>
      <w:proofErr w:type="spellStart"/>
      <w:del w:author="abdurrahman serhan" w:date="2019-04-11T21:55:57.8273175" w:id="74398934">
        <w:r w:rsidRPr="18FF3F02" w:rsidDel="53D3B053">
          <w:rPr>
            <w:rStyle w:val="Hyperlink"/>
            <w:sz w:val="28"/>
            <w:szCs w:val="28"/>
            <w:rPrChange w:author="abdurrahman serhan" w:date="2019-04-11T21:27:31.1872402" w:id="380756149">
              <w:rPr>
                <w:rStyle w:val="Hyperlink"/>
                <w:sz w:val="28"/>
                <w:szCs w:val="28"/>
              </w:rPr>
            </w:rPrChange>
          </w:rPr>
          <w:delText>Install</w:delText>
        </w:r>
      </w:del>
      <w:proofErr w:type="spellEnd"/>
      <w:del w:author="abdurrahman serhan" w:date="2019-04-11T21:55:57.8273175" w:id="1602904968">
        <w:r w:rsidRPr="18FF3F02" w:rsidDel="53D3B053">
          <w:rPr>
            <w:rStyle w:val="Hyperlink"/>
            <w:sz w:val="28"/>
            <w:szCs w:val="28"/>
            <w:rPrChange w:author="abdurrahman serhan" w:date="2019-04-11T21:27:31.1872402" w:id="1091730997">
              <w:rPr>
                <w:rStyle w:val="Hyperlink"/>
                <w:sz w:val="28"/>
                <w:szCs w:val="28"/>
              </w:rPr>
            </w:rPrChange>
          </w:rPr>
          <w:delText xml:space="preserve"> ve </w:delText>
        </w:r>
      </w:del>
      <w:ins w:author="banbar" w:date="2019-04-04T18:50:00Z" w:id="4">
        <w:proofErr w:type="spellStart"/>
        <w:del w:author="abdurrahman serhan" w:date="2019-04-11T21:55:57.8273175" w:id="1118270567">
          <w:r w:rsidRPr="18FF3F02" w:rsidDel="53D3B053">
            <w:rPr>
              <w:rStyle w:val="Hyperlink"/>
              <w:sz w:val="28"/>
              <w:szCs w:val="28"/>
              <w:rPrChange w:author="abdurrahman serhan" w:date="2019-04-11T21:27:31.1872402" w:id="912824782">
                <w:rPr>
                  <w:rStyle w:val="Hyperlink"/>
                  <w:sz w:val="28"/>
                  <w:szCs w:val="28"/>
                </w:rPr>
              </w:rPrChange>
            </w:rPr>
            <w:delText>default</w:delText>
          </w:r>
        </w:del>
        <w:proofErr w:type="spellEnd"/>
        <w:del w:author="abdurrahman serhan" w:date="2019-04-11T21:55:57.8273175" w:id="40013298">
          <w:r w:rsidRPr="18FF3F02" w:rsidDel="53D3B053">
            <w:rPr>
              <w:rStyle w:val="Hyperlink"/>
              <w:sz w:val="28"/>
              <w:szCs w:val="28"/>
              <w:rPrChange w:author="abdurrahman serhan" w:date="2019-04-11T21:27:31.1872402" w:id="1039709569">
                <w:rPr>
                  <w:rStyle w:val="Hyperlink"/>
                  <w:sz w:val="28"/>
                  <w:szCs w:val="28"/>
                </w:rPr>
              </w:rPrChange>
            </w:rPr>
            <w:delText xml:space="preserve"> değerler ile kurulumu tamamlayın</w:delText>
          </w:r>
        </w:del>
      </w:ins>
    </w:p>
    <w:p w:rsidR="00505F2A" w:rsidP="7E307477" w:rsidRDefault="00485742" w14:paraId="71EDF0AF" w14:textId="6A41EACB">
      <w:pPr>
        <w:pStyle w:val="ListParagraph"/>
        <w:numPr>
          <w:ilvl w:val="0"/>
          <w:numId w:val="1"/>
        </w:numPr>
        <w:bidi w:val="0"/>
        <w:rPr>
          <w:sz w:val="28"/>
          <w:szCs w:val="28"/>
          <w:rPrChange w:author="abdurrahman serhan" w:date="2019-04-11T21:58:37.5434757" w:id="320993003">
            <w:rPr/>
          </w:rPrChange>
        </w:rPr>
        <w:rPr>
          <w:sz w:val="28"/>
          <w:szCs w:val="28"/>
          <w:rPrChange w:author="abdurrahman serhan" w:date="2019-04-11T21:30:52.9901696" w:id="1406126595">
            <w:rPr/>
          </w:rPrChange>
        </w:rPr>
        <w:pPrChange w:author="abdurrahman serhan" w:date="2019-04-11T21:58:37.5434757" w:id="1339934961">
          <w:pPr>
            <w:pStyle w:val="ListParagraph"/>
            <w:numPr>
              <w:ilvl w:val="0"/>
              <w:numId w:val="1"/>
            </w:numPr>
          </w:pPr>
        </w:pPrChange>
      </w:pPr>
      <w:ins w:author="abdurrahman serhan" w:date="2019-04-11T21:31:54.1935469" w:id="15408320">
        <w:r w:rsidRPr="00EB1CC0" w:rsidR="00EB1CC0">
          <w:rPr>
            <w:sz w:val="28"/>
            <w:szCs w:val="28"/>
            <w:rPrChange w:author="abdurrahman serhan" w:date="2019-04-11T21:31:54.1935469" w:id="1634984042">
              <w:rPr/>
            </w:rPrChange>
          </w:rPr>
          <w:t>Express</w:t>
        </w:r>
      </w:ins>
      <w:ins w:author="abdurrahman serhan" w:date="2019-04-11T21:31:54.1935469" w:id="155728886">
        <w:r w:rsidRPr="00EB1CC0" w:rsidR="00EB1CC0">
          <w:rPr>
            <w:sz w:val="28"/>
            <w:szCs w:val="28"/>
            <w:rPrChange w:author="abdurrahman serhan" w:date="2019-04-11T21:31:54.1935469" w:id="77862737">
              <w:rPr/>
            </w:rPrChange>
          </w:rPr>
          <w:t xml:space="preserve"> </w:t>
        </w:r>
        <w:r w:rsidRPr="00EB1CC0" w:rsidR="00EB1CC0">
          <w:rPr>
            <w:sz w:val="28"/>
            <w:szCs w:val="28"/>
            <w:rPrChange w:author="abdurrahman serhan" w:date="2019-04-11T21:31:54.1935469" w:id="948392132">
              <w:rPr/>
            </w:rPrChange>
          </w:rPr>
          <w:t xml:space="preserve">In</w:t>
        </w:r>
      </w:ins>
      <w:ins w:author="abdurrahman serhan" w:date="2019-04-11T21:32:24.3687363" w:id="1004345585">
        <w:r w:rsidRPr="00EB1CC0" w:rsidR="04A41751">
          <w:rPr>
            <w:sz w:val="28"/>
            <w:szCs w:val="28"/>
            <w:rPrChange w:author="abdurrahman serhan" w:date="2019-04-11T21:31:54.1935469" w:id="1339488173">
              <w:rPr/>
            </w:rPrChange>
          </w:rPr>
          <w:t xml:space="preserve">stall</w:t>
        </w:r>
        <w:r w:rsidRPr="00EB1CC0" w:rsidR="04A41751">
          <w:rPr>
            <w:sz w:val="28"/>
            <w:szCs w:val="28"/>
            <w:rPrChange w:author="abdurrahman serhan" w:date="2019-04-11T21:31:54.1935469" w:id="261470110">
              <w:rPr/>
            </w:rPrChange>
          </w:rPr>
          <w:t xml:space="preserve"> ve ilk adım da </w:t>
        </w:r>
        <w:r w:rsidRPr="00EB1CC0" w:rsidR="04A41751">
          <w:rPr>
            <w:sz w:val="28"/>
            <w:szCs w:val="28"/>
            <w:rPrChange w:author="abdurrahman serhan" w:date="2019-04-11T21:31:54.1935469" w:id="1095769691">
              <w:rPr/>
            </w:rPrChange>
          </w:rPr>
          <w:t xml:space="preserve">a</w:t>
        </w:r>
      </w:ins>
      <w:ins w:author="abdurrahman serhan" w:date="2019-04-11T21:32:54.6003961" w:id="1813196510">
        <w:r w:rsidRPr="00EB1CC0" w:rsidR="0F95B79E">
          <w:rPr>
            <w:sz w:val="28"/>
            <w:szCs w:val="28"/>
            <w:rPrChange w:author="abdurrahman serhan" w:date="2019-04-11T21:31:54.1935469" w:id="824483449">
              <w:rPr/>
            </w:rPrChange>
          </w:rPr>
          <w:t xml:space="preserve">dvance</w:t>
        </w:r>
      </w:ins>
      <w:ins w:author="abdurrahman serhan" w:date="2019-04-11T21:39:50.3408597" w:id="337751183">
        <w:r w:rsidRPr="00EB1CC0" w:rsidR="5F11F131">
          <w:rPr>
            <w:sz w:val="28"/>
            <w:szCs w:val="28"/>
            <w:rPrChange w:author="abdurrahman serhan" w:date="2019-04-11T21:31:54.1935469" w:id="1087212541">
              <w:rPr/>
            </w:rPrChange>
          </w:rPr>
          <w:t xml:space="preserve">d</w:t>
        </w:r>
      </w:ins>
      <w:ins w:author="abdurrahman serhan" w:date="2019-04-11T21:40:21.2203142" w:id="1915916896">
        <w:r w:rsidRPr="72329260" w:rsidR="72329260">
          <w:rPr>
            <w:sz w:val="28"/>
            <w:szCs w:val="28"/>
            <w:rPrChange w:author="abdurrahman serhan" w:date="2019-04-11T21:40:21.2203142" w:id="1394243294">
              <w:rPr/>
            </w:rPrChange>
          </w:rPr>
          <w:t xml:space="preserve"> </w:t>
        </w:r>
      </w:ins>
      <w:ins w:author="abdurrahman serhan" w:date="2019-04-11T21:32:54.6003961" w:id="814937711"/>
      <w:ins w:author="abdurrahman serhan" w:date="2019-04-11T21:40:21.2203142" w:id="1774773231">
        <w:r w:rsidRPr="72329260" w:rsidR="72329260">
          <w:rPr>
            <w:sz w:val="28"/>
            <w:szCs w:val="28"/>
            <w:rPrChange w:author="abdurrahman serhan" w:date="2019-04-11T21:40:21.2203142" w:id="1866963185">
              <w:rPr/>
            </w:rPrChange>
          </w:rPr>
          <w:t>Install</w:t>
        </w:r>
      </w:ins>
      <w:ins w:author="abdurrahman serhan" w:date="2019-04-11T21:32:54.6003961" w:id="1237231930">
        <w:r w:rsidRPr="00EB1CC0" w:rsidR="0F95B79E">
          <w:rPr>
            <w:sz w:val="28"/>
            <w:szCs w:val="28"/>
            <w:rPrChange w:author="abdurrahman serhan" w:date="2019-04-11T21:31:54.1935469" w:id="156591547">
              <w:rPr/>
            </w:rPrChange>
          </w:rPr>
          <w:t xml:space="preserve"> seçeneğine bası</w:t>
        </w:r>
      </w:ins>
      <w:ins w:author="abdurrahman serhan" w:date="2019-04-11T21:33:25.2169586" w:id="1794580117">
        <w:r w:rsidRPr="00EB1CC0" w:rsidR="095565BB">
          <w:rPr>
            <w:sz w:val="28"/>
            <w:szCs w:val="28"/>
            <w:rPrChange w:author="abdurrahman serhan" w:date="2019-04-11T21:31:54.1935469" w:id="745819640">
              <w:rPr/>
            </w:rPrChange>
          </w:rPr>
          <w:t xml:space="preserve">nız </w:t>
        </w:r>
      </w:ins>
      <w:ins w:author="abdurrahman serhan" w:date="2019-04-11T21:40:21.2203142" w:id="2025626372">
        <w:r>
          <w:drawing>
            <wp:inline wp14:editId="323C916A" wp14:anchorId="6920F369">
              <wp:extent cx="2250392" cy="1509638"/>
              <wp:effectExtent l="0" t="0" r="0" b="0"/>
              <wp:docPr id="837655250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f8cb92e14ebd46bd">
                        <a:extLst xmlns:a="http://schemas.openxmlformats.org/drawingml/2006/main"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2250392" cy="15096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author="abdurrahman serhan" w:date="2019-04-11T21:41:52.1166287" w:id="1766424625">
        <w:r w:rsidDel="3AE7EA92" w:rsidR="003319D4">
          <w:rPr>
            <w:sz w:val="28"/>
            <w:szCs w:val="28"/>
          </w:rPr>
          <w:br/>
        </w:r>
      </w:del>
      <w:ins w:author="abdurrahman serhan" w:date="2019-04-11T21:50:00.0418194" w:id="94580306">
        <w:r>
          <w:drawing>
            <wp:inline wp14:editId="51014BDD" wp14:anchorId="4CC668B2">
              <wp:extent cx="2219325" cy="1498044"/>
              <wp:effectExtent l="0" t="0" r="0" b="0"/>
              <wp:docPr id="1299979202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ba9204760148425c">
                        <a:extLst xmlns:a="http://schemas.openxmlformats.org/drawingml/2006/main"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2219325" cy="14980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author="abdurrahman serhan" w:date="2019-04-11T21:43:26.161571" w:id="762859807">
        <w:r w:rsidRPr="47043BB0" w:rsidR="47043BB0">
          <w:rPr>
            <w:sz w:val="28"/>
            <w:szCs w:val="28"/>
            <w:rPrChange w:author="abdurrahman serhan" w:date="2019-04-11T21:43:26.161571" w:id="695200340">
              <w:rPr/>
            </w:rPrChange>
          </w:rPr>
          <w:t>ikinci</w:t>
        </w:r>
        <w:r w:rsidRPr="47043BB0" w:rsidR="47043BB0">
          <w:rPr>
            <w:sz w:val="28"/>
            <w:szCs w:val="28"/>
            <w:rPrChange w:author="abdurrahman serhan" w:date="2019-04-11T21:43:26.161571" w:id="1834539025">
              <w:rPr/>
            </w:rPrChange>
          </w:rPr>
          <w:t xml:space="preserve"> ekran görüntüsü</w:t>
        </w:r>
      </w:ins>
      <w:ins w:author="abdurrahman serhan" w:date="2019-04-11T21:43:56.5285579" w:id="300597580">
        <w:r w:rsidRPr="3FD81404" w:rsidR="3FD81404">
          <w:rPr>
            <w:sz w:val="28"/>
            <w:szCs w:val="28"/>
            <w:rPrChange w:author="abdurrahman serhan" w:date="2019-04-11T21:43:56.5285579" w:id="696967348">
              <w:rPr/>
            </w:rPrChange>
          </w:rPr>
          <w:t xml:space="preserve">ne kadar tüm adımlar </w:t>
        </w:r>
      </w:ins>
      <w:ins w:author="abdurrahman serhan" w:date="2019-04-11T21:47:56.8200237" w:id="1024338729">
        <w:r w:rsidRPr="78544BFC" w:rsidR="296FEA54">
          <w:rPr>
            <w:noProof w:val="0"/>
            <w:sz w:val="28"/>
            <w:szCs w:val="28"/>
            <w:lang w:val="tr-TR"/>
            <w:rPrChange w:author="abdurrahman serhan" w:date="2019-04-11T21:48:27.1367082" w:id="1248262468">
              <w:rPr/>
            </w:rPrChange>
          </w:rPr>
          <w:t xml:space="preserve">default</w:t>
        </w:r>
        <w:r w:rsidRPr="78544BFC" w:rsidR="296FEA54">
          <w:rPr>
            <w:noProof w:val="0"/>
            <w:sz w:val="28"/>
            <w:szCs w:val="28"/>
            <w:lang w:val="tr-TR"/>
            <w:rPrChange w:author="abdurrahman serhan" w:date="2019-04-11T21:48:27.1367082" w:id="1484538139">
              <w:rPr/>
            </w:rPrChange>
          </w:rPr>
          <w:t xml:space="preserve"> </w:t>
        </w:r>
      </w:ins>
      <w:ins w:author="abdurrahman serhan" w:date="2019-04-11T21:44:26.7877172" w:id="960783353">
        <w:r w:rsidRPr="5778336C" w:rsidR="5778336C">
          <w:rPr>
            <w:sz w:val="28"/>
            <w:szCs w:val="28"/>
            <w:rPrChange w:author="abdurrahman serhan" w:date="2019-04-11T21:44:26.7877172" w:id="2074141731">
              <w:rPr/>
            </w:rPrChange>
          </w:rPr>
          <w:t xml:space="preserve">olarak</w:t>
        </w:r>
        <w:r w:rsidRPr="5778336C" w:rsidR="5778336C">
          <w:rPr>
            <w:sz w:val="28"/>
            <w:szCs w:val="28"/>
            <w:rPrChange w:author="abdurrahman serhan" w:date="2019-04-11T21:44:26.7877172" w:id="121653979">
              <w:rPr/>
            </w:rPrChange>
          </w:rPr>
          <w:t xml:space="preserve"> </w:t>
        </w:r>
      </w:ins>
      <w:ins w:author="abdurrahman serhan" w:date="2019-04-11T21:49:30.0083629" w:id="476304688">
        <w:r w:rsidRPr="7B696E7A" w:rsidR="7BA0E423">
          <w:rPr>
            <w:noProof w:val="0"/>
            <w:sz w:val="28"/>
            <w:szCs w:val="28"/>
            <w:lang w:val="tr-TR"/>
            <w:rPrChange w:author="abdurrahman serhan" w:date="2019-04-11T21:50:00.0418194" w:id="1682001276">
              <w:rPr/>
            </w:rPrChange>
          </w:rPr>
          <w:t>bırakınız</w:t>
        </w:r>
        <w:r w:rsidRPr="5778336C" w:rsidR="7BA0E423">
          <w:rPr>
            <w:sz w:val="28"/>
            <w:szCs w:val="28"/>
            <w:rPrChange w:author="abdurrahman serhan" w:date="2019-04-11T21:44:26.7877172" w:id="1417493151">
              <w:rPr/>
            </w:rPrChange>
          </w:rPr>
          <w:t xml:space="preserve"> </w:t>
        </w:r>
      </w:ins>
      <w:r>
        <w:br/>
      </w:r>
      <w:ins w:author="abdurrahman serhan" w:date="2019-04-11T21:49:30.0083629" w:id="683504818">
        <w:r w:rsidRPr="5778336C" w:rsidR="5778336C">
          <w:rPr>
            <w:sz w:val="28"/>
            <w:szCs w:val="28"/>
            <w:rPrChange w:author="abdurrahman serhan" w:date="2019-04-11T21:44:26.7877172" w:id="1393496813">
              <w:rPr/>
            </w:rPrChange>
          </w:rPr>
          <w:t xml:space="preserve">bu</w:t>
        </w:r>
        <w:r w:rsidRPr="5778336C" w:rsidR="205B2EF1">
          <w:rPr>
            <w:sz w:val="28"/>
            <w:szCs w:val="28"/>
            <w:rPrChange w:author="abdurrahman serhan" w:date="2019-04-11T21:44:26.7877172" w:id="1178937744">
              <w:rPr/>
            </w:rPrChange>
          </w:rPr>
          <w:t xml:space="preserve"> adı</w:t>
        </w:r>
        <w:r w:rsidRPr="7BA0E423" w:rsidR="7BA0E423">
          <w:rPr>
            <w:sz w:val="28"/>
            <w:szCs w:val="28"/>
            <w:rPrChange w:author="abdurrahman serhan" w:date="2019-04-11T21:49:30.0083629" w:id="2104583565">
              <w:rPr/>
            </w:rPrChange>
          </w:rPr>
          <w:t xml:space="preserve">mda </w:t>
        </w:r>
      </w:ins>
      <w:ins w:author="abdurrahman serhan" w:date="2019-04-11T21:51:00.7364083" w:id="70440859">
        <w:r w:rsidRPr="13D3E144" w:rsidR="7C968D9F">
          <w:rPr>
            <w:sz w:val="28"/>
            <w:szCs w:val="28"/>
            <w:rPrChange w:author="abdurrahman serhan" w:date="2019-04-11T21:50:30.407606" w:id="1319713511">
              <w:rPr/>
            </w:rPrChange>
          </w:rPr>
          <w:t>D</w:t>
        </w:r>
      </w:ins>
      <w:ins w:author="abdurrahman serhan" w:date="2019-04-11T21:50:30.407606" w:id="1709608587">
        <w:r w:rsidRPr="13D3E144" w:rsidR="13D3E144">
          <w:rPr>
            <w:sz w:val="28"/>
            <w:szCs w:val="28"/>
            <w:rPrChange w:author="abdurrahman serhan" w:date="2019-04-11T21:50:30.407606" w:id="381607145">
              <w:rPr/>
            </w:rPrChange>
          </w:rPr>
          <w:t>esktop</w:t>
        </w:r>
      </w:ins>
      <w:ins w:author="abdurrahman serhan" w:date="2019-04-11T21:51:00.7364083" w:id="1216829557">
        <w:r w:rsidRPr="13D3E144" w:rsidR="7C968D9F">
          <w:rPr>
            <w:sz w:val="28"/>
            <w:szCs w:val="28"/>
            <w:rPrChange w:author="abdurrahman serhan" w:date="2019-04-11T21:50:30.407606" w:id="2066812095">
              <w:rPr/>
            </w:rPrChange>
          </w:rPr>
          <w:t>’a</w:t>
        </w:r>
        <w:r w:rsidRPr="13D3E144" w:rsidR="7C968D9F">
          <w:rPr>
            <w:sz w:val="28"/>
            <w:szCs w:val="28"/>
            <w:rPrChange w:author="abdurrahman serhan" w:date="2019-04-11T21:50:30.407606" w:id="192948957">
              <w:rPr/>
            </w:rPrChange>
          </w:rPr>
          <w:t xml:space="preserve"> basınız ve </w:t>
        </w:r>
      </w:ins>
      <w:ins w:author="abdurrahman serhan" w:date="2019-04-11T21:53:56.5470563" w:id="629263220">
        <w:r w:rsidRPr="13D3E144" w:rsidR="396D7D95">
          <w:rPr>
            <w:sz w:val="28"/>
            <w:szCs w:val="28"/>
            <w:rPrChange w:author="abdurrahman serhan" w:date="2019-04-11T21:50:30.407606" w:id="518437274">
              <w:rPr/>
            </w:rPrChange>
          </w:rPr>
          <w:t xml:space="preserve">bu ayarları seçiniz </w:t>
        </w:r>
      </w:ins>
      <w:ins w:author="abdurrahman serhan" w:date="2019-04-11T21:53:26.3309353" w:id="803986753">
        <w:r w:rsidRPr="13D3E144" w:rsidR="1EE6B99A">
          <w:rPr>
            <w:sz w:val="28"/>
            <w:szCs w:val="28"/>
            <w:rPrChange w:author="abdurrahman serhan" w:date="2019-04-11T21:50:30.407606" w:id="698028976">
              <w:rPr/>
            </w:rPrChange>
          </w:rPr>
          <w:t xml:space="preserve"> </w:t>
        </w:r>
      </w:ins>
      <w:ins w:author="abdurrahman serhan" w:date="2019-04-11T21:52:55.8994065" w:id="752125299">
        <w:r>
          <w:drawing>
            <wp:inline wp14:editId="672914E0" wp14:anchorId="65C53509">
              <wp:extent cx="4486665" cy="1821972"/>
              <wp:effectExtent l="0" t="0" r="0" b="0"/>
              <wp:docPr id="176466898" name="صورة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صورة"/>
                      <pic:cNvPicPr/>
                    </pic:nvPicPr>
                    <pic:blipFill>
                      <a:blip r:embed="Rdbcceae0a7984d64">
                        <a:extLst xmlns:a="http://schemas.openxmlformats.org/drawingml/2006/main"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4486665" cy="18219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author="abdurrahman serhan" w:date="2019-04-11T21:54:26.7004808" w:id="1879425141">
        <w:r w:rsidRPr="5F8E300D" w:rsidR="5F8E300D">
          <w:rPr>
            <w:sz w:val="28"/>
            <w:szCs w:val="28"/>
            <w:rPrChange w:author="abdurrahman serhan" w:date="2019-04-11T21:54:26.7004808" w:id="1589609826">
              <w:rPr/>
            </w:rPrChange>
          </w:rPr>
          <w:t>sonra</w:t>
        </w:r>
      </w:ins>
      <w:ins w:author="abdurrahman serhan" w:date="2019-04-11T21:54:26.7004808" w:id="1355030888">
        <w:r w:rsidRPr="5F8E300D" w:rsidR="5F8E300D">
          <w:rPr>
            <w:sz w:val="28"/>
            <w:szCs w:val="28"/>
            <w:rPrChange w:author="abdurrahman serhan" w:date="2019-04-11T21:54:26.7004808" w:id="1657575692">
              <w:rPr/>
            </w:rPrChange>
          </w:rPr>
          <w:t xml:space="preserve"> </w:t>
        </w:r>
      </w:ins>
      <w:ins w:author="abdurrahman serhan" w:date="2019-04-11T21:55:27.4260511" w:id="1451665186">
        <w:r w:rsidRPr="5F8E300D" w:rsidR="6B2EB02B">
          <w:rPr>
            <w:sz w:val="28"/>
            <w:szCs w:val="28"/>
            <w:rPrChange w:author="abdurrahman serhan" w:date="2019-04-11T21:54:26.7004808" w:id="1055255937">
              <w:rPr/>
            </w:rPrChange>
          </w:rPr>
          <w:t xml:space="preserve">”</w:t>
        </w:r>
      </w:ins>
      <w:ins w:author="abdurrahman serhan" w:date="2019-04-11T21:54:26.7004808" w:id="1953969600">
        <w:r w:rsidRPr="5F8E300D" w:rsidR="5F8E300D">
          <w:rPr>
            <w:sz w:val="28"/>
            <w:szCs w:val="28"/>
            <w:rPrChange w:author="abdurrahman serhan" w:date="2019-04-11T21:54:26.7004808" w:id="1244865322">
              <w:rPr/>
            </w:rPrChange>
          </w:rPr>
          <w:t xml:space="preserve">Next</w:t>
        </w:r>
      </w:ins>
      <w:ins w:author="abdurrahman serhan" w:date="2019-04-11T21:55:27.4260511" w:id="337335792">
        <w:r w:rsidRPr="5F8E300D" w:rsidR="6B2EB02B">
          <w:rPr>
            <w:sz w:val="28"/>
            <w:szCs w:val="28"/>
            <w:rPrChange w:author="abdurrahman serhan" w:date="2019-04-11T21:54:26.7004808" w:id="1733069414">
              <w:rPr/>
            </w:rPrChange>
          </w:rPr>
          <w:t xml:space="preserve">”</w:t>
        </w:r>
      </w:ins>
      <w:ins w:author="abdurrahman serhan" w:date="2019-04-11T21:54:26.7004808" w:id="93023127">
        <w:r w:rsidRPr="5F8E300D" w:rsidR="5F8E300D">
          <w:rPr>
            <w:sz w:val="28"/>
            <w:szCs w:val="28"/>
            <w:rPrChange w:author="abdurrahman serhan" w:date="2019-04-11T21:54:26.7004808" w:id="304388369">
              <w:rPr/>
            </w:rPrChange>
          </w:rPr>
          <w:t xml:space="preserve"> </w:t>
        </w:r>
        <w:r w:rsidRPr="5F8E300D" w:rsidR="5F8E300D">
          <w:rPr>
            <w:sz w:val="28"/>
            <w:szCs w:val="28"/>
            <w:rPrChange w:author="abdurrahman serhan" w:date="2019-04-11T21:54:26.7004808" w:id="173572993">
              <w:rPr/>
            </w:rPrChange>
          </w:rPr>
          <w:t xml:space="preserve">b</w:t>
        </w:r>
      </w:ins>
      <w:ins w:author="abdurrahman serhan" w:date="2019-04-11T21:57:06.5131851" w:id="1956298164">
        <w:r w:rsidRPr="3EE5ED81" w:rsidR="3EE5ED81">
          <w:rPr>
            <w:sz w:val="28"/>
            <w:szCs w:val="28"/>
            <w:rPrChange w:author="abdurrahman serhan" w:date="2019-04-11T21:54:57.140064" w:id="1768505701">
              <w:rPr/>
            </w:rPrChange>
          </w:rPr>
          <w:t>asıp</w:t>
        </w:r>
      </w:ins>
      <w:ins w:author="abdurrahman serhan" w:date="2019-04-11T21:54:57.140064" w:id="1125676547">
        <w:r w:rsidRPr="3EE5ED81" w:rsidR="3EE5ED81">
          <w:rPr>
            <w:sz w:val="28"/>
            <w:szCs w:val="28"/>
            <w:rPrChange w:author="abdurrahman serhan" w:date="2019-04-11T21:54:57.140064" w:id="182993213">
              <w:rPr/>
            </w:rPrChange>
          </w:rPr>
          <w:t xml:space="preserve"> </w:t>
        </w:r>
      </w:ins>
      <w:ins w:author="abdurrahman serhan" w:date="2019-04-11T21:54:57.140064" w:id="1407385151">
        <w:r w:rsidRPr="3EE5ED81" w:rsidR="3EE5ED81">
          <w:rPr>
            <w:sz w:val="28"/>
            <w:szCs w:val="28"/>
            <w:rPrChange w:author="abdurrahman serhan" w:date="2019-04-11T21:54:57.140064" w:id="452943887">
              <w:rPr/>
            </w:rPrChange>
          </w:rPr>
          <w:t>kurulumu</w:t>
        </w:r>
      </w:ins>
      <w:ins w:author="abdurrahman serhan" w:date="2019-04-11T21:54:57.140064" w:id="370437811">
        <w:r w:rsidRPr="3EE5ED81" w:rsidR="3EE5ED81">
          <w:rPr>
            <w:sz w:val="28"/>
            <w:szCs w:val="28"/>
            <w:rPrChange w:author="abdurrahman serhan" w:date="2019-04-11T21:54:57.140064" w:id="1919756458">
              <w:rPr/>
            </w:rPrChange>
          </w:rPr>
          <w:t xml:space="preserve"> </w:t>
        </w:r>
        <w:r w:rsidRPr="3EE5ED81" w:rsidR="3EE5ED81">
          <w:rPr>
            <w:sz w:val="28"/>
            <w:szCs w:val="28"/>
            <w:rPrChange w:author="abdurrahman serhan" w:date="2019-04-11T21:54:57.140064" w:id="398793603">
              <w:rPr/>
            </w:rPrChange>
          </w:rPr>
          <w:t xml:space="preserve">bi</w:t>
        </w:r>
      </w:ins>
      <w:ins w:author="abdurrahman serhan" w:date="2019-04-11T21:55:27.4260511" w:id="748155875">
        <w:r w:rsidRPr="3EE5ED81" w:rsidR="6B2EB02B">
          <w:rPr>
            <w:sz w:val="28"/>
            <w:szCs w:val="28"/>
            <w:rPrChange w:author="abdurrahman serhan" w:date="2019-04-11T21:54:57.140064" w:id="783596743">
              <w:rPr/>
            </w:rPrChange>
          </w:rPr>
          <w:t xml:space="preserve">tene</w:t>
        </w:r>
        <w:r w:rsidRPr="3EE5ED81" w:rsidR="6B2EB02B">
          <w:rPr>
            <w:sz w:val="28"/>
            <w:szCs w:val="28"/>
            <w:rPrChange w:author="abdurrahman serhan" w:date="2019-04-11T21:54:57.140064" w:id="624314890">
              <w:rPr/>
            </w:rPrChange>
          </w:rPr>
          <w:t xml:space="preserve"> </w:t>
        </w:r>
        <w:r w:rsidRPr="3EE5ED81" w:rsidR="6B2EB02B">
          <w:rPr>
            <w:sz w:val="28"/>
            <w:szCs w:val="28"/>
            <w:rPrChange w:author="abdurrahman serhan" w:date="2019-04-11T21:54:57.140064" w:id="1037953000">
              <w:rPr/>
            </w:rPrChange>
          </w:rPr>
          <w:t xml:space="preserve">k</w:t>
        </w:r>
        <w:r w:rsidRPr="6B2EB02B" w:rsidR="6B2EB02B">
          <w:rPr>
            <w:sz w:val="28"/>
            <w:szCs w:val="28"/>
            <w:rPrChange w:author="abdurrahman serhan" w:date="2019-04-11T21:55:27.4260511" w:id="1944903848">
              <w:rPr/>
            </w:rPrChange>
          </w:rPr>
          <w:t>adar</w:t>
        </w:r>
      </w:ins>
      <w:ins w:author="abdurrahman serhan" w:date="2019-04-11T21:55:27.4260511" w:id="1499575054">
        <w:r w:rsidRPr="6B2EB02B" w:rsidR="6B2EB02B">
          <w:rPr>
            <w:sz w:val="28"/>
            <w:szCs w:val="28"/>
            <w:rPrChange w:author="abdurrahman serhan" w:date="2019-04-11T21:55:27.4260511" w:id="1715193160">
              <w:rPr/>
            </w:rPrChange>
          </w:rPr>
          <w:t xml:space="preserve"> </w:t>
        </w:r>
      </w:ins>
      <w:ins w:author="abdurrahman serhan" w:date="2019-04-11T21:57:36.9481484" w:id="853922784">
        <w:r w:rsidRPr="6B2EB02B" w:rsidR="738C025F">
          <w:rPr>
            <w:sz w:val="28"/>
            <w:szCs w:val="28"/>
            <w:rPrChange w:author="abdurrahman serhan" w:date="2019-04-11T21:55:27.4260511" w:id="181115464">
              <w:rPr/>
            </w:rPrChange>
          </w:rPr>
          <w:t xml:space="preserve">devam</w:t>
        </w:r>
        <w:r w:rsidRPr="6B2EB02B" w:rsidR="738C025F">
          <w:rPr>
            <w:sz w:val="28"/>
            <w:szCs w:val="28"/>
            <w:rPrChange w:author="abdurrahman serhan" w:date="2019-04-11T21:55:27.4260511" w:id="463619233">
              <w:rPr/>
            </w:rPrChange>
          </w:rPr>
          <w:t xml:space="preserve"> ediniz </w:t>
        </w:r>
      </w:ins>
      <w:r>
        <w:br/>
      </w:r>
    </w:p>
    <w:p w:rsidRPr="00505F2A" w:rsidR="00505F2A" w:rsidP="150AAD24" w:rsidRDefault="00505F2A" w14:paraId="50374D61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  <w:pPrChange w:author="abdurrahman serhan" w:date="2019-04-11T16:46:12.2187565" w:id="1811663306">
          <w:pPr>
            <w:pStyle w:val="ListParagraph"/>
            <w:numPr>
              <w:ilvl w:val="0"/>
              <w:numId w:val="1"/>
            </w:numPr>
          </w:pPr>
        </w:pPrChange>
      </w:pPr>
      <w:r>
        <w:rPr>
          <w:sz w:val="28"/>
          <w:szCs w:val="28"/>
        </w:rPr>
        <w:t xml:space="preserve">OSGeo4W </w:t>
      </w:r>
      <w:r w:rsidRPr="00D31A72" w:rsidR="00D31A72">
        <w:rPr>
          <w:sz w:val="28"/>
          <w:szCs w:val="28"/>
        </w:rPr>
        <w:t>kaydettiğiniz</w:t>
      </w:r>
      <w:r w:rsidR="00D31A72">
        <w:rPr>
          <w:sz w:val="28"/>
          <w:szCs w:val="28"/>
        </w:rPr>
        <w:t xml:space="preserve"> </w:t>
      </w:r>
      <w:r>
        <w:rPr>
          <w:sz w:val="28"/>
          <w:szCs w:val="28"/>
        </w:rPr>
        <w:t>klasöre açınız ardında bin dosyası açınız ve qgis_bin açınız</w:t>
      </w:r>
      <w:r w:rsidR="003319D4">
        <w:rPr>
          <w:sz w:val="28"/>
          <w:szCs w:val="28"/>
        </w:rPr>
        <w:br/>
      </w:r>
    </w:p>
    <w:p w:rsidRPr="00A14E56" w:rsidR="00A14E56" w:rsidDel="51566242" w:rsidP="150AAD24" w:rsidRDefault="00505F2A" w14:paraId="3F36D7EA" w14:textId="77777777">
      <w:pPr>
        <w:pStyle w:val="ListParagraph"/>
        <w:numPr>
          <w:ilvl w:val="0"/>
          <w:numId w:val="1"/>
        </w:numPr>
        <w:rPr>
          <w:ins w:author="banbar" w:date="2019-04-05T01:47:00Z" w:id="5"/>
          <w:del w:author="abdurrahman serhan" w:date="2019-04-11T21:29:46.4213641" w:id="1364615746"/>
          <w:rFonts w:ascii="Times New Roman" w:hAnsi="Times New Roman" w:cs="Times New Roman" w:asciiTheme="majorBidi" w:hAnsiTheme="majorBidi" w:cstheme="majorBidi"/>
          <w:sz w:val="28"/>
          <w:szCs w:val="28"/>
          <w:rPrChange w:author="banbar" w:date="2019-04-05T01:47:00Z" w:id="6">
            <w:rPr>
              <w:ins w:author="banbar" w:date="2019-04-05T01:47:00Z" w:id="7"/>
              <w:sz w:val="28"/>
              <w:szCs w:val="28"/>
            </w:rPr>
          </w:rPrChange>
        </w:rPr>
        <w:pPrChange w:author="abdurrahman serhan" w:date="2019-04-11T16:46:12.2187565" w:id="8">
          <w:pPr>
            <w:pStyle w:val="ListParagraph"/>
            <w:numPr>
              <w:numId w:val="1"/>
            </w:numPr>
            <w:ind w:hanging="360"/>
          </w:pPr>
        </w:pPrChange>
      </w:pPr>
      <w:proofErr w:type="spellStart"/>
      <w:r>
        <w:rPr>
          <w:sz w:val="28"/>
          <w:szCs w:val="28"/>
        </w:rPr>
        <w:t xml:space="preserve">Qgis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31A72">
        <w:rPr>
          <w:sz w:val="28"/>
          <w:szCs w:val="28"/>
        </w:rPr>
        <w:t>arayüzü</w:t>
      </w:r>
      <w:proofErr w:type="spellEnd"/>
      <w:r w:rsidR="00D31A72">
        <w:rPr>
          <w:sz w:val="28"/>
          <w:szCs w:val="28"/>
        </w:rPr>
        <w:t xml:space="preserve"> açıldığında</w:t>
      </w:r>
      <w:r>
        <w:rPr>
          <w:sz w:val="28"/>
          <w:szCs w:val="28"/>
        </w:rPr>
        <w:t xml:space="preserve"> eklenti</w:t>
      </w:r>
      <w:ins w:author="abdurrahman serhan" w:date="2019-04-11T21:59:07.8132642" w:id="1690079612">
        <w:r w:rsidR="12A9E435">
          <w:rPr>
            <w:sz w:val="28"/>
            <w:szCs w:val="28"/>
          </w:rPr>
          <w:t xml:space="preserve">--&gt;</w:t>
        </w:r>
      </w:ins>
      <w:del w:author="abdurrahman serhan" w:date="2019-04-11T21:59:07.8132642" w:id="2092452679">
        <w:r w:rsidRPr="00505F2A" w:rsidDel="12A9E435">
          <w:rPr>
            <w:sz w:val="28"/>
            <w:szCs w:val="28"/>
          </w:rPr>
          <w:sym w:font="Wingdings" w:char="F0E0"/>
        </w:r>
      </w:del>
      <w:r>
        <w:rPr>
          <w:sz w:val="28"/>
          <w:szCs w:val="28"/>
        </w:rPr>
        <w:t>eklenti</w:t>
      </w:r>
      <w:r>
        <w:rPr>
          <w:sz w:val="28"/>
          <w:szCs w:val="28"/>
        </w:rPr>
        <w:t xml:space="preserve"> yönet ve yükle</w:t>
      </w:r>
      <w:ins w:author="abdurrahman serhan" w:date="2019-04-11T21:59:38.0746167" w:id="1835920067">
        <w:r w:rsidR="1B5B3D7C">
          <w:rPr>
            <w:sz w:val="28"/>
            <w:szCs w:val="28"/>
          </w:rPr>
          <w:t xml:space="preserve">--&gt;</w:t>
        </w:r>
      </w:ins>
      <w:del w:author="abdurrahman serhan" w:date="2019-04-11T21:59:07.8132642" w:id="1714125970">
        <w:r w:rsidRPr="006438FF" w:rsidDel="12A9E435" w:rsidR="006438FF">
          <w:rPr>
            <w:sz w:val="28"/>
            <w:szCs w:val="28"/>
          </w:rPr>
          <w:sym w:font="Wingdings" w:char="F0E0"/>
        </w:r>
      </w:del>
      <w:proofErr w:type="spellStart"/>
      <w:r w:rsidR="006438FF">
        <w:rPr>
          <w:sz w:val="28"/>
          <w:szCs w:val="28"/>
        </w:rPr>
        <w:t>Tümü’e</w:t>
      </w:r>
      <w:proofErr w:type="spellEnd"/>
      <w:r w:rsidR="006438FF">
        <w:rPr>
          <w:sz w:val="28"/>
          <w:szCs w:val="28"/>
        </w:rPr>
        <w:t xml:space="preserve"> basınız ve </w:t>
      </w:r>
      <w:ins w:author="abdurrahman serhan" w:date="2019-04-11T22:01:58.4726412" w:id="359971558">
        <w:r w:rsidR="1574BAE6">
          <w:rPr>
            <w:sz w:val="28"/>
            <w:szCs w:val="28"/>
          </w:rPr>
          <w:t xml:space="preserve">“</w:t>
        </w:r>
      </w:ins>
      <w:proofErr w:type="spellStart"/>
      <w:r w:rsidR="006438FF">
        <w:rPr>
          <w:sz w:val="28"/>
          <w:szCs w:val="28"/>
        </w:rPr>
        <w:t>plugin</w:t>
      </w:r>
      <w:proofErr w:type="spellEnd"/>
      <w:r w:rsidR="006438FF">
        <w:rPr>
          <w:sz w:val="28"/>
          <w:szCs w:val="28"/>
        </w:rPr>
        <w:t xml:space="preserve"> </w:t>
      </w:r>
      <w:proofErr w:type="spellStart"/>
      <w:r w:rsidR="006438FF">
        <w:rPr>
          <w:sz w:val="28"/>
          <w:szCs w:val="28"/>
        </w:rPr>
        <w:t>builder</w:t>
      </w:r>
      <w:proofErr w:type="spellEnd"/>
      <w:ins w:author="abdurrahman serhan" w:date="2019-04-11T22:01:58.4726412" w:id="1473206374">
        <w:r w:rsidR="1574BAE6">
          <w:rPr>
            <w:sz w:val="28"/>
            <w:szCs w:val="28"/>
          </w:rPr>
          <w:t>”</w:t>
        </w:r>
      </w:ins>
      <w:r w:rsidR="006438FF">
        <w:rPr>
          <w:sz w:val="28"/>
          <w:szCs w:val="28"/>
        </w:rPr>
        <w:t xml:space="preserve"> </w:t>
      </w:r>
      <w:del w:author="abdurrahman serhan" w:date="2019-04-11T22:02:28.6895836" w:id="281731917">
        <w:r w:rsidDel="10CAE34D" w:rsidR="006438FF">
          <w:rPr>
            <w:sz w:val="28"/>
            <w:szCs w:val="28"/>
          </w:rPr>
          <w:delText xml:space="preserve">ve </w:delText>
        </w:r>
        <w:r w:rsidDel="10CAE34D" w:rsidR="006438FF">
          <w:rPr>
            <w:sz w:val="28"/>
            <w:szCs w:val="28"/>
          </w:rPr>
          <w:delText>Plugi</w:delText>
        </w:r>
      </w:del>
      <w:del w:author="abdurrahman serhan" w:date="2019-04-11T22:01:58.4726412" w:id="1018587402">
        <w:r w:rsidDel="1574BAE6" w:rsidR="006438FF">
          <w:rPr>
            <w:sz w:val="28"/>
            <w:szCs w:val="28"/>
          </w:rPr>
          <w:delText>n</w:delText>
        </w:r>
      </w:del>
      <w:del w:author="abdurrahman serhan" w:date="2019-04-11T22:02:28.6895836" w:id="1473400962">
        <w:r w:rsidDel="10CAE34D" w:rsidR="006438FF">
          <w:rPr>
            <w:sz w:val="28"/>
            <w:szCs w:val="28"/>
          </w:rPr>
          <w:delText xml:space="preserve"> ve </w:delText>
        </w:r>
        <w:r w:rsidDel="10CAE34D" w:rsidR="006438FF">
          <w:rPr>
            <w:sz w:val="28"/>
            <w:szCs w:val="28"/>
          </w:rPr>
          <w:delText>plugin</w:delText>
        </w:r>
        <w:r w:rsidDel="10CAE34D" w:rsidR="006438FF">
          <w:rPr>
            <w:sz w:val="28"/>
            <w:szCs w:val="28"/>
          </w:rPr>
          <w:delText xml:space="preserve"> </w:delText>
        </w:r>
        <w:r w:rsidDel="10CAE34D" w:rsidR="006438FF">
          <w:rPr>
            <w:sz w:val="28"/>
            <w:szCs w:val="28"/>
          </w:rPr>
          <w:delText>relaod</w:delText>
        </w:r>
      </w:del>
      <w:r w:rsidR="006438FF">
        <w:rPr>
          <w:sz w:val="28"/>
          <w:szCs w:val="28"/>
        </w:rPr>
        <w:t xml:space="preserve"> </w:t>
      </w:r>
      <w:proofErr w:type="gramStart"/>
      <w:r w:rsidR="006438FF">
        <w:rPr>
          <w:sz w:val="28"/>
          <w:szCs w:val="28"/>
        </w:rPr>
        <w:t xml:space="preserve">indirin</w:t>
      </w:r>
      <w:proofErr w:type="gramEnd"/>
      <w:ins w:author="abdurrahman serhan" w:date="2019-04-11T21:59:38.0746167" w:id="227627377">
        <w:r w:rsidR="1B5B3D7C">
          <w:rPr>
            <w:sz w:val="28"/>
            <w:szCs w:val="28"/>
          </w:rPr>
          <w:t xml:space="preserve"> </w:t>
        </w:r>
      </w:ins>
      <w:ins w:author="abdurrahman serhan" w:date="2019-04-11T22:02:28.6895836" w:id="1930413323">
        <w:r w:rsidR="10CAE34D">
          <w:rPr>
            <w:sz w:val="28"/>
            <w:szCs w:val="28"/>
          </w:rPr>
          <w:t xml:space="preserve">--&gt; </w:t>
        </w:r>
      </w:ins>
      <w:ins w:author="abdurrahman serhan" w:date="2019-04-11T21:59:38.0746167" w:id="430589177">
        <w:r w:rsidR="1B5B3D7C">
          <w:rPr>
            <w:sz w:val="28"/>
            <w:szCs w:val="28"/>
          </w:rPr>
          <w:t xml:space="preserve">ayarlardan </w:t>
        </w:r>
      </w:ins>
    </w:p>
    <w:p w:rsidRPr="00A14E56" w:rsidR="00505F2A" w:rsidP="153DB6DD" w:rsidRDefault="00A14E56" w14:paraId="74A059FA" w14:textId="14CC08DA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02:59.5045228" w:id="356366045">
            <w:rPr/>
          </w:rPrChange>
        </w:rPr>
        <w:pPrChange w:author="abdurrahman serhan" w:date="2019-04-11T22:02:59.5045228" w:id="10">
          <w:pPr>
            <w:pStyle w:val="ListParagraph"/>
            <w:numPr>
              <w:numId w:val="1"/>
            </w:numPr>
            <w:ind w:hanging="360"/>
          </w:pPr>
        </w:pPrChange>
      </w:pPr>
      <w:ins w:author="banbar" w:date="2019-04-05T01:47:00Z" w:id="11">
        <w:r>
          <w:br/>
        </w:r>
        <w:r>
          <w:rPr>
            <w:sz w:val="28"/>
            <w:szCs w:val="28"/>
          </w:rPr>
          <w:t xml:space="preserve">Show </w:t>
        </w:r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r>
          <w:rPr>
            <w:sz w:val="28"/>
            <w:szCs w:val="28"/>
          </w:rPr>
          <w:t xml:space="preserve">Experimental</w:t>
        </w:r>
        <w:proofErr w:type="spellEnd"/>
        <w:proofErr w:type="spellEnd"/>
        <w:proofErr w:type="spellEnd"/>
        <w:proofErr w:type="spellEnd"/>
        <w:proofErr w:type="spellEnd"/>
        <w:proofErr w:type="spellEnd"/>
        <w:proofErr w:type="spellEnd"/>
        <w:proofErr w:type="spellEnd"/>
        <w:proofErr w:type="spellEnd"/>
        <w:r>
          <w:rPr>
            <w:sz w:val="28"/>
            <w:szCs w:val="28"/>
          </w:rPr>
          <w:t xml:space="preserve"> </w:t>
        </w:r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r>
          <w:rPr>
            <w:sz w:val="28"/>
            <w:szCs w:val="28"/>
          </w:rPr>
          <w:t xml:space="preserve">Plugins</w:t>
        </w:r>
        <w:proofErr w:type="spellEnd"/>
        <w:proofErr w:type="spellEnd"/>
        <w:proofErr w:type="spellEnd"/>
        <w:proofErr w:type="spellEnd"/>
        <w:proofErr w:type="spellEnd"/>
        <w:proofErr w:type="spellEnd"/>
      </w:ins>
      <w:ins w:author="abdurrahman serhan" w:date="2019-04-11T22:00:08.4950774" w:id="234124514">
        <w:r w:rsidR="42673920">
          <w:rPr>
            <w:sz w:val="28"/>
            <w:szCs w:val="28"/>
          </w:rPr>
          <w:t xml:space="preserve"> açınız ve tekrar eklenti </w:t>
        </w:r>
      </w:ins>
      <w:ins w:author="abdurrahman serhan" w:date="2019-04-11T22:00:58.1120019" w:id="503565431">
        <w:r w:rsidR="4F4B39C0">
          <w:rPr>
            <w:sz w:val="28"/>
            <w:szCs w:val="28"/>
          </w:rPr>
          <w:t xml:space="preserve">yönet ve yükle </w:t>
        </w:r>
      </w:ins>
      <w:ins w:author="banbar" w:date="2019-04-05T01:47:00Z" w:id="343533160">
        <w:proofErr w:type="spellEnd"/>
        <w:proofErr w:type="spellEnd"/>
        <w:proofErr w:type="spellEnd"/>
        <w:del w:author="abdurrahman serhan" w:date="2019-04-11T22:01:28.445518" w:id="686024686">
          <w:r w:rsidDel="13F2657B">
            <w:rPr>
              <w:sz w:val="28"/>
              <w:szCs w:val="28"/>
            </w:rPr>
            <w:delText xml:space="preserve"> </w:delText>
          </w:r>
        </w:del>
      </w:ins>
      <w:ins w:author="abdurrahman serhan" w:date="2019-04-11T21:59:38.0746167" w:id="244574531">
        <w:r w:rsidR="1B5B3D7C">
          <w:rPr>
            <w:sz w:val="28"/>
            <w:szCs w:val="28"/>
          </w:rPr>
          <w:t xml:space="preserve">--&gt;</w:t>
        </w:r>
      </w:ins>
      <w:ins w:author="banbar" w:date="2019-04-05T01:47:00Z" w:id="1349493640">
        <w:del w:author="abdurrahman serhan" w:date="2019-04-11T21:59:38.0746167" w:id="1976398128">
          <w:r w:rsidRPr="00A14E56" w:rsidDel="1B5B3D7C">
            <w:rPr>
              <w:sz w:val="28"/>
              <w:szCs w:val="28"/>
            </w:rPr>
            <w:sym w:font="Wingdings" w:char="F0E0"/>
          </w:r>
        </w:del>
        <w:r>
          <w:rPr>
            <w:sz w:val="28"/>
            <w:szCs w:val="28"/>
          </w:rPr>
          <w:t xml:space="preserve"> </w:t>
        </w:r>
      </w:ins>
      <w:ins w:author="abdurrahman serhan" w:date="2019-04-11T22:01:58.4726412" w:id="1426735174">
        <w:r w:rsidR="1574BAE6">
          <w:rPr>
            <w:sz w:val="28"/>
            <w:szCs w:val="28"/>
          </w:rPr>
          <w:t xml:space="preserve">“</w:t>
        </w:r>
      </w:ins>
      <w:ins w:author="banbar" w:date="2019-04-05T01:47:00Z" w:id="1061581851"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r>
          <w:rPr>
            <w:sz w:val="28"/>
            <w:szCs w:val="28"/>
          </w:rPr>
          <w:t xml:space="preserve">Plugin</w:t>
        </w:r>
        <w:proofErr w:type="spellEnd"/>
        <w:proofErr w:type="spellEnd"/>
        <w:proofErr w:type="spellEnd"/>
        <w:proofErr w:type="spellEnd"/>
        <w:proofErr w:type="spellEnd"/>
        <w:proofErr w:type="spellEnd"/>
        <w:proofErr w:type="spellEnd"/>
        <w:proofErr w:type="spellEnd"/>
        <w:proofErr w:type="spellEnd"/>
        <w:r>
          <w:rPr>
            <w:sz w:val="28"/>
            <w:szCs w:val="28"/>
          </w:rPr>
          <w:t xml:space="preserve"> </w:t>
        </w:r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proofErr w:type="spellStart"/>
        <w:r>
          <w:rPr>
            <w:sz w:val="28"/>
            <w:szCs w:val="28"/>
          </w:rPr>
          <w:t xml:space="preserve">reload</w:t>
        </w:r>
        <w:proofErr w:type="spellEnd"/>
        <w:proofErr w:type="spellEnd"/>
        <w:proofErr w:type="spellEnd"/>
        <w:proofErr w:type="spellEnd"/>
      </w:ins>
      <w:ins w:author="abdurrahman serhan" w:date="2019-04-11T22:01:58.4726412" w:id="2057242212">
        <w:r w:rsidR="1574BAE6">
          <w:rPr>
            <w:sz w:val="28"/>
            <w:szCs w:val="28"/>
          </w:rPr>
          <w:t xml:space="preserve">”</w:t>
        </w:r>
      </w:ins>
      <w:ins w:author="abdurrahman serhan" w:date="2019-04-11T22:01:28.445518" w:id="1504071491">
        <w:r w:rsidR="13F2657B">
          <w:rPr>
            <w:sz w:val="28"/>
            <w:szCs w:val="28"/>
          </w:rPr>
          <w:t xml:space="preserve"> </w:t>
        </w:r>
        <w:proofErr w:type="gramStart"/>
        <w:proofErr w:type="gramStart"/>
        <w:r w:rsidR="13F2657B">
          <w:rPr>
            <w:sz w:val="28"/>
            <w:szCs w:val="28"/>
          </w:rPr>
          <w:t xml:space="preserve">indirin</w:t>
        </w:r>
        <w:proofErr w:type="gramEnd"/>
        <w:proofErr w:type="gramEnd"/>
      </w:ins>
      <w:ins w:author="banbar" w:date="2019-04-05T01:47:00Z" w:id="1374395588">
        <w:proofErr w:type="spellEnd"/>
        <w:proofErr w:type="spellEnd"/>
        <w:proofErr w:type="spellEnd"/>
        <w:proofErr w:type="spellEnd"/>
        <w:proofErr w:type="spellEnd"/>
      </w:ins>
      <w:ins w:author="banbar" w:date="2019-04-05T01:48:00Z" w:id="12">
        <w:r>
          <w:rPr>
            <w:sz w:val="28"/>
            <w:szCs w:val="28"/>
          </w:rPr>
          <w:t xml:space="preserve"> </w:t>
        </w:r>
      </w:ins>
      <w:r>
        <w:br/>
      </w:r>
      <w:r w:rsidRPr="00A14E56" w:rsidR="003319D4">
        <w:rPr>
          <w:sz w:val="28"/>
          <w:szCs w:val="28"/>
          <w:rPrChange w:author="banbar" w:date="2019-04-05T01:47:00Z" w:id="13">
            <w:rPr/>
          </w:rPrChange>
        </w:rPr>
        <w:br/>
      </w:r>
    </w:p>
    <w:p w:rsidRPr="006438FF" w:rsidR="006438FF" w:rsidP="16649BB6" w:rsidRDefault="006438FF" w14:paraId="46A8C08F" w14:textId="7BFA6010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04:00.1792468" w:id="1149064367">
            <w:rPr/>
          </w:rPrChange>
        </w:rPr>
        <w:pPrChange w:author="abdurrahman serhan" w:date="2019-04-11T22:04:00.1792468" w:id="2105044451">
          <w:pPr>
            <w:pStyle w:val="ListParagraph"/>
            <w:numPr>
              <w:ilvl w:val="0"/>
              <w:numId w:val="1"/>
            </w:numPr>
          </w:pPr>
        </w:pPrChange>
      </w:pP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builder</w:t>
      </w:r>
      <w:proofErr w:type="spellEnd"/>
      <w:r>
        <w:rPr>
          <w:sz w:val="28"/>
          <w:szCs w:val="28"/>
        </w:rPr>
        <w:t xml:space="preserve"> açınız ve yeni bir eklenti oluşturmaya </w:t>
      </w:r>
      <w:r>
        <w:rPr>
          <w:sz w:val="28"/>
          <w:szCs w:val="28"/>
        </w:rPr>
        <w:t>başlayın</w:t>
      </w:r>
      <w:ins w:author="abdurrahman serhan" w:date="2019-04-11T22:03:29.6394959" w:id="596606764">
        <w:r w:rsidR="238F7F2C">
          <w:rPr>
            <w:sz w:val="28"/>
            <w:szCs w:val="28"/>
          </w:rPr>
          <w:t xml:space="preserve"> </w:t>
        </w:r>
      </w:ins>
      <w:proofErr w:type="gramStart"/>
      <w:r>
        <w:rPr>
          <w:sz w:val="28"/>
          <w:szCs w:val="28"/>
        </w:rPr>
        <w:t>,gerekli</w:t>
      </w:r>
      <w:proofErr w:type="gramEnd"/>
      <w:r>
        <w:rPr>
          <w:sz w:val="28"/>
          <w:szCs w:val="28"/>
        </w:rPr>
        <w:t xml:space="preserve"> boşlukları </w:t>
      </w:r>
      <w:ins w:author="abdurrahman serhan" w:date="2019-04-11T22:04:00.1792468" w:id="375692214">
        <w:r>
          <w:rPr>
            <w:sz w:val="28"/>
            <w:szCs w:val="28"/>
          </w:rPr>
          <w:t>doldurun</w:t>
        </w:r>
      </w:ins>
      <w:r>
        <w:rPr>
          <w:sz w:val="28"/>
          <w:szCs w:val="28"/>
        </w:rPr>
        <w:t xml:space="preserve"> ve bi</w:t>
      </w:r>
      <w:r w:rsidR="006579A4">
        <w:rPr>
          <w:sz w:val="28"/>
          <w:szCs w:val="28"/>
        </w:rPr>
        <w:t>tikten sonra size ve</w:t>
      </w:r>
      <w:ins w:author="abdurrahman serhan" w:date="2019-04-11T22:03:29.6394959" w:id="95771270">
        <w:r w:rsidR="238F7F2C">
          <w:rPr>
            <w:sz w:val="28"/>
            <w:szCs w:val="28"/>
          </w:rPr>
          <w:t>r</w:t>
        </w:r>
      </w:ins>
      <w:r w:rsidR="006579A4">
        <w:rPr>
          <w:sz w:val="28"/>
          <w:szCs w:val="28"/>
        </w:rPr>
        <w:t>ilen dosya k</w:t>
      </w:r>
      <w:r>
        <w:rPr>
          <w:sz w:val="28"/>
          <w:szCs w:val="28"/>
        </w:rPr>
        <w:t xml:space="preserve">onumu yazdırın </w:t>
      </w:r>
      <w:r w:rsidR="003319D4">
        <w:rPr>
          <w:sz w:val="28"/>
          <w:szCs w:val="28"/>
        </w:rPr>
        <w:br/>
      </w:r>
    </w:p>
    <w:p w:rsidRPr="006579A4" w:rsidR="006438FF" w:rsidP="5028E198" w:rsidRDefault="006438FF" w14:paraId="52F007CA" w14:textId="4C3B91DD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39:28.9488546" w:id="1373600908">
            <w:rPr/>
          </w:rPrChange>
        </w:rPr>
        <w:pPrChange w:author="abdurrahman serhan" w:date="2019-04-11T22:39:28.9488546" w:id="787642107">
          <w:pPr>
            <w:pStyle w:val="ListParagraph"/>
            <w:numPr>
              <w:ilvl w:val="0"/>
              <w:numId w:val="1"/>
            </w:numPr>
          </w:pPr>
        </w:pPrChange>
      </w:pPr>
      <w:r>
        <w:rPr>
          <w:sz w:val="28"/>
          <w:szCs w:val="28"/>
        </w:rPr>
        <w:t xml:space="preserve">Yeni oluşturduğunuz eklentiye gidiniz ve  </w:t>
      </w:r>
      <w:proofErr w:type="spellStart"/>
      <w:r>
        <w:rPr>
          <w:sz w:val="28"/>
          <w:szCs w:val="28"/>
        </w:rPr>
        <w:t xml:space="preserve">pb_tool</w:t>
      </w:r>
      <w:proofErr w:type="spellEnd"/>
      <w:r>
        <w:rPr>
          <w:sz w:val="28"/>
          <w:szCs w:val="28"/>
        </w:rPr>
        <w:t xml:space="preserve"> dosyası açınız </w:t>
      </w:r>
      <w:r w:rsidR="003319D4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plugin_path</w:t>
      </w:r>
      <w:proofErr w:type="spellEnd"/>
      <w:r w:rsidR="00D31A7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 xml:space="preserve">pb_tool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dosy</w:t>
      </w:r>
      <w:bookmarkStart w:name="_GoBack" w:id="14"/>
      <w:bookmarkEnd w:id="14"/>
      <w:r>
        <w:rPr>
          <w:sz w:val="28"/>
          <w:szCs w:val="28"/>
        </w:rPr>
        <w:t>asındak</w:t>
      </w:r>
      <w:ins w:author="abdurrahman serhan" w:date="2019-04-11T22:39:28.9488546" w:id="1211439706">
        <w:r w:rsidR="5028E198">
          <w:rPr>
            <w:sz w:val="28"/>
            <w:szCs w:val="28"/>
          </w:rPr>
          <w:t>i</w:t>
        </w:r>
      </w:ins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plugin_path</w:t>
      </w:r>
      <w:proofErr w:type="spellEnd"/>
      <w:r w:rsidR="006579A4">
        <w:rPr>
          <w:sz w:val="28"/>
          <w:szCs w:val="28"/>
        </w:rPr>
        <w:t xml:space="preserve"> 4. Adımdaki verilen dosya konumu yazdırın</w:t>
      </w:r>
      <w:r w:rsidR="003319D4">
        <w:rPr>
          <w:sz w:val="28"/>
          <w:szCs w:val="28"/>
        </w:rPr>
        <w:br/>
      </w:r>
    </w:p>
    <w:p w:rsidRPr="006579A4" w:rsidR="006579A4" w:rsidP="6981BC81" w:rsidRDefault="00B103AA" w14:paraId="5D67A20E" w14:textId="74687EBF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2"/>
          <w:szCs w:val="22"/>
          <w:rPrChange w:author="abdurrahman serhan" w:date="2019-04-11T22:22:59.5763161" w:id="999582153">
            <w:rPr/>
          </w:rPrChange>
        </w:rPr>
        <w:pPrChange w:author="abdurrahman serhan" w:date="2019-04-11T22:22:59.5763161" w:id="1379724074">
          <w:pPr>
            <w:pStyle w:val="ListParagraph"/>
            <w:numPr>
              <w:ilvl w:val="0"/>
              <w:numId w:val="1"/>
            </w:numPr>
          </w:pPr>
        </w:pPrChange>
      </w:pPr>
      <w:hyperlink w:history="1" r:id="Rc4075f4ae2a54bcc">
        <w:r w:rsidR="006579A4">
          <w:rPr>
            <w:rStyle w:val="Hyperlink"/>
            <w:sz w:val="28"/>
            <w:szCs w:val="28"/>
          </w:rPr>
          <w:t>https://github.com/ABDURRAHMANSER/GMT456</w:t>
        </w:r>
      </w:hyperlink>
      <w:r w:rsidR="006579A4">
        <w:rPr>
          <w:sz w:val="28"/>
          <w:szCs w:val="28"/>
        </w:rPr>
        <w:t xml:space="preserve"> </w:t>
      </w:r>
      <w:proofErr w:type="gramStart"/>
      <w:r w:rsidR="006579A4">
        <w:rPr>
          <w:sz w:val="28"/>
          <w:szCs w:val="28"/>
        </w:rPr>
        <w:t xml:space="preserve">bu</w:t>
      </w:r>
      <w:proofErr w:type="gramEnd"/>
      <w:r w:rsidR="006579A4">
        <w:rPr>
          <w:sz w:val="28"/>
          <w:szCs w:val="28"/>
        </w:rPr>
        <w:t xml:space="preserve"> linkten dosyaları indirin sonra indirilen dosyanın açın ve içinden pyqgis.cmd alın ve OSGeo4W</w:t>
      </w:r>
      <w:ins w:author="banbar" w:date="2019-04-05T01:53:00Z" w:id="15">
        <w:r>
          <w:rPr>
            <w:sz w:val="28"/>
            <w:szCs w:val="28"/>
          </w:rPr>
          <w:t xml:space="preserve"> </w:t>
        </w:r>
      </w:ins>
      <w:del w:author="banbar" w:date="2019-04-05T01:54:00Z" w:id="16">
        <w:r w:rsidDel="00B103AA" w:rsidR="006579A4">
          <w:rPr>
            <w:sz w:val="28"/>
            <w:szCs w:val="28"/>
          </w:rPr>
          <w:delText xml:space="preserve"> </w:delText>
        </w:r>
      </w:del>
      <w:ins w:author="banbar" w:date="2019-04-05T01:53:00Z" w:id="17">
        <w:r>
          <w:rPr>
            <w:sz w:val="28"/>
            <w:szCs w:val="28"/>
          </w:rPr>
          <w:t xml:space="preserve">dizinine</w:t>
        </w:r>
        <w:r>
          <w:rPr>
            <w:sz w:val="28"/>
            <w:szCs w:val="28"/>
          </w:rPr>
          <w:t xml:space="preserve"> </w:t>
        </w:r>
      </w:ins>
      <w:del w:author="banbar" w:date="2019-04-05T01:53:00Z" w:id="18">
        <w:r w:rsidDel="00B103AA" w:rsidR="006579A4">
          <w:rPr>
            <w:sz w:val="28"/>
            <w:szCs w:val="28"/>
          </w:rPr>
          <w:delText>dosyaya yazdırın</w:delText>
        </w:r>
      </w:del>
      <w:ins w:author="abdurrahman serhan" w:date="2019-04-11T22:22:29.032053" w:id="1743438125">
        <w:r w:rsidRPr="6981BC81" w:rsidR="67EAC12D">
          <w:rPr>
            <w:noProof w:val="0"/>
            <w:sz w:val="28"/>
            <w:szCs w:val="28"/>
            <w:lang w:bidi="ar-SA"/>
            <w:rPrChange w:author="abdurrahman serhan" w:date="2019-04-11T22:22:59.5763161" w:id="1749799425">
              <w:rPr/>
            </w:rPrChange>
          </w:rPr>
          <w:t>kopyalayın</w:t>
        </w:r>
      </w:ins>
      <w:r w:rsidR="003319D4">
        <w:rPr>
          <w:sz w:val="28"/>
          <w:szCs w:val="28"/>
        </w:rPr>
        <w:br/>
      </w:r>
    </w:p>
    <w:p w:rsidRPr="007C7B6A" w:rsidR="006579A4" w:rsidP="150AAD24" w:rsidRDefault="006579A4" w14:paraId="6BC0CC7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  <w:pPrChange w:author="abdurrahman serhan" w:date="2019-04-11T16:46:12.2187565" w:id="42376318">
          <w:pPr>
            <w:pStyle w:val="ListParagraph"/>
            <w:numPr>
              <w:ilvl w:val="0"/>
              <w:numId w:val="1"/>
            </w:numPr>
          </w:pPr>
        </w:pPrChange>
      </w:pPr>
      <w:r>
        <w:rPr>
          <w:sz w:val="28"/>
          <w:szCs w:val="28"/>
        </w:rPr>
        <w:t xml:space="preserve">Taşıdıktan sonra açınız ve pb_tool’u python3 –m pip install pb_tool yazarak </w:t>
      </w:r>
      <w:r w:rsidR="007C7B6A">
        <w:rPr>
          <w:sz w:val="28"/>
          <w:szCs w:val="28"/>
        </w:rPr>
        <w:t xml:space="preserve">indirin </w:t>
      </w:r>
      <w:r w:rsidR="003319D4">
        <w:rPr>
          <w:sz w:val="28"/>
          <w:szCs w:val="28"/>
        </w:rPr>
        <w:br/>
      </w:r>
    </w:p>
    <w:p w:rsidRPr="007C7B6A" w:rsidR="007C7B6A" w:rsidP="57CA6923" w:rsidRDefault="007C7B6A" w14:paraId="5E71328B" w14:textId="31DB7F6A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17:15.9158105" w:id="1525451259">
            <w:rPr/>
          </w:rPrChange>
        </w:rPr>
        <w:pPrChange w:author="abdurrahman serhan" w:date="2019-04-11T22:17:15.9158105" w:id="1452636081">
          <w:pPr>
            <w:pStyle w:val="ListParagraph"/>
            <w:numPr>
              <w:ilvl w:val="0"/>
              <w:numId w:val="1"/>
            </w:numPr>
          </w:pPr>
        </w:pPrChange>
      </w:pPr>
      <w:r>
        <w:rPr>
          <w:sz w:val="28"/>
          <w:szCs w:val="28"/>
        </w:rPr>
        <w:t xml:space="preserve">Yeni yaratığınız eklenti dosyanın yoklu kopyalayın ve 7. Adımda açtığınız </w:t>
      </w:r>
      <w:ins w:author="abdurrahman serhan" w:date="2019-04-11T22:14:38.3973968" w:id="1122457219">
        <w:r w:rsidRPr="005A2C68" w:rsidR="42E75683">
          <w:rPr>
            <w:noProof w:val="0"/>
            <w:sz w:val="28"/>
            <w:szCs w:val="28"/>
            <w:lang w:val="tr"/>
            <w:rPrChange w:author="abdurrahman serhan" w:date="2019-04-11T22:15:08.7091537" w:id="5909608">
              <w:rPr/>
            </w:rPrChange>
          </w:rPr>
          <w:t>komut penceresi</w:t>
        </w:r>
      </w:ins>
      <w:ins w:author="abdurrahman serhan" w:date="2019-04-11T22:15:08.7091537" w:id="245912930">
        <w:r w:rsidRPr="005A2C68" w:rsidR="005A2C68">
          <w:rPr>
            <w:noProof w:val="0"/>
            <w:sz w:val="28"/>
            <w:szCs w:val="28"/>
            <w:lang w:val="tr"/>
            <w:rPrChange w:author="abdurrahman serhan" w:date="2019-04-11T22:15:08.7091537" w:id="373600513">
              <w:rPr/>
            </w:rPrChange>
          </w:rPr>
          <w:t>ne</w:t>
        </w:r>
      </w:ins>
      <w:ins w:author="abdurrahman serhan" w:date="2019-04-11T22:14:38.3973968" w:id="757477320">
        <w:r w:rsidR="003319D4">
          <w:rPr>
            <w:sz w:val="28"/>
            <w:szCs w:val="28"/>
          </w:rPr>
          <w:t xml:space="preserve"> </w:t>
        </w:r>
        <w:r w:rsidR="003319D4">
          <w:rPr>
            <w:sz w:val="28"/>
            <w:szCs w:val="28"/>
          </w:rPr>
          <w:t xml:space="preserve">cd</w:t>
        </w:r>
        <w:r w:rsidR="003319D4">
          <w:rPr>
            <w:sz w:val="28"/>
            <w:szCs w:val="28"/>
          </w:rPr>
          <w:t xml:space="preserve"> “dosyanın yolu” yazın sonra </w:t>
        </w:r>
      </w:ins>
      <w:del w:author="abdurrahman serhan" w:date="2019-04-11T22:14:38.3973968" w:id="581053692">
        <w:r w:rsidDel="42E75683" w:rsidR="003319D4">
          <w:rPr>
            <w:sz w:val="28"/>
            <w:szCs w:val="28"/>
          </w:rPr>
          <w:delText xml:space="preserve"> </w:delText>
        </w:r>
      </w:del>
      <w:r w:rsidR="003319D4">
        <w:rPr>
          <w:sz w:val="28"/>
          <w:szCs w:val="28"/>
        </w:rPr>
        <w:t xml:space="preserve">pb_tool</w:t>
      </w:r>
      <w:r w:rsidR="003319D4">
        <w:rPr>
          <w:sz w:val="28"/>
          <w:szCs w:val="28"/>
        </w:rPr>
        <w:t xml:space="preserve"> </w:t>
      </w:r>
      <w:r w:rsidR="003319D4">
        <w:rPr>
          <w:sz w:val="28"/>
          <w:szCs w:val="28"/>
        </w:rPr>
        <w:t xml:space="preserve">deploy</w:t>
      </w:r>
      <w:del w:author="abdurrahman serhan" w:date="2019-04-11T22:14:38.3973968" w:id="1784809110">
        <w:r w:rsidDel="42E75683" w:rsidR="003319D4">
          <w:rPr>
            <w:sz w:val="28"/>
            <w:szCs w:val="28"/>
          </w:rPr>
          <w:delText xml:space="preserve"> yazınız ve </w:delText>
        </w:r>
      </w:del>
      <w:ins w:author="abdurrahman serhan" w:date="2019-04-11T22:14:38.3973968" w:id="543134141">
        <w:r>
          <w:rPr>
            <w:sz w:val="28"/>
            <w:szCs w:val="28"/>
          </w:rPr>
          <w:t xml:space="preserve"> yazınız ve </w:t>
        </w:r>
      </w:ins>
      <w:del w:author="abdurrahman serhan" w:date="2019-04-11T22:14:38.3973968" w:id="432023969">
        <w:r w:rsidDel="42E75683" w:rsidR="003319D4">
          <w:rPr>
            <w:sz w:val="28"/>
            <w:szCs w:val="28"/>
          </w:rPr>
          <w:delText xml:space="preserve">ardından</w:delText>
        </w:r>
      </w:del>
      <w:r w:rsidR="003319D4">
        <w:rPr>
          <w:sz w:val="28"/>
          <w:szCs w:val="28"/>
        </w:rPr>
        <w:t xml:space="preserve"> </w:t>
      </w:r>
      <w:ins w:author="abdurrahman serhan" w:date="2019-04-11T22:14:38.3973968" w:id="64294871">
        <w:r w:rsidR="003319D4">
          <w:rPr>
            <w:sz w:val="28"/>
            <w:szCs w:val="28"/>
          </w:rPr>
          <w:t xml:space="preserve">ardından</w:t>
        </w:r>
        <w:r>
          <w:rPr>
            <w:sz w:val="28"/>
            <w:szCs w:val="28"/>
          </w:rPr>
          <w:t xml:space="preserve"> </w:t>
        </w:r>
        <w:r w:rsidR="003319D4">
          <w:rPr>
            <w:sz w:val="28"/>
            <w:szCs w:val="28"/>
          </w:rPr>
          <w:t>program</w:t>
        </w:r>
        <w:r>
          <w:rPr>
            <w:sz w:val="28"/>
            <w:szCs w:val="28"/>
          </w:rPr>
          <w:t xml:space="preserve">ın</w:t>
        </w:r>
      </w:ins>
      <w:ins w:author="abdurrahman serhan" w:date="2019-04-11T22:16:45.6059209" w:id="126532035">
        <w:r w:rsidR="4567E2CF">
          <w:rPr>
            <w:sz w:val="28"/>
            <w:szCs w:val="28"/>
          </w:rPr>
          <w:t xml:space="preserve"> “QGIS”</w:t>
        </w:r>
      </w:ins>
      <w:ins w:author="abdurrahman serhan" w:date="2019-04-11T22:14:38.3973968" w:id="1515808066">
        <w:r w:rsidR="003319D4">
          <w:rPr>
            <w:sz w:val="28"/>
            <w:szCs w:val="28"/>
          </w:rPr>
          <w:t xml:space="preserve"> değişik</w:t>
        </w:r>
        <w:r>
          <w:rPr>
            <w:sz w:val="28"/>
            <w:szCs w:val="28"/>
          </w:rPr>
          <w:t xml:space="preserve">lik</w:t>
        </w:r>
      </w:ins>
      <w:ins w:author="abdurrahman serhan" w:date="2019-04-11T22:16:45.6059209" w:id="1970563749">
        <w:r w:rsidR="003319D4">
          <w:rPr>
            <w:sz w:val="28"/>
            <w:szCs w:val="28"/>
          </w:rPr>
          <w:t xml:space="preserve"> yapmasına izin verilmesi için çıkan </w:t>
        </w:r>
      </w:ins>
      <w:ins w:author="abdurrahman serhan" w:date="2019-04-11T22:17:15.9158105" w:id="804748210">
        <w:r w:rsidR="57CA6923">
          <w:rPr>
            <w:sz w:val="28"/>
            <w:szCs w:val="28"/>
          </w:rPr>
          <w:t xml:space="preserve">tekrar açın</w:t>
        </w:r>
      </w:ins>
      <w:ins w:author="abdurrahman serhan" w:date="2019-04-11T22:14:38.3973968" w:id="1630492268">
        <w:r>
          <w:rPr>
            <w:sz w:val="28"/>
            <w:szCs w:val="28"/>
          </w:rPr>
          <w:t xml:space="preserve">.</w:t>
        </w:r>
      </w:ins>
      <w:r w:rsidR="003319D4">
        <w:rPr>
          <w:sz w:val="28"/>
          <w:szCs w:val="28"/>
        </w:rPr>
        <w:br/>
      </w:r>
      <w:r>
        <w:br/>
      </w:r>
    </w:p>
    <w:p w:rsidRPr="00505F2A" w:rsidR="007C7B6A" w:rsidP="291E7C88" w:rsidRDefault="007C7B6A" w14:paraId="37ACF09D" w14:textId="350BACB5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22:20:17.8424354" w:id="843845986">
            <w:rPr/>
          </w:rPrChange>
        </w:rPr>
        <w:pPrChange w:author="abdurrahman serhan" w:date="2019-04-11T22:20:17.8424354" w:id="854491430">
          <w:pPr>
            <w:pStyle w:val="ListParagraph"/>
            <w:numPr>
              <w:ilvl w:val="0"/>
              <w:numId w:val="1"/>
            </w:numPr>
          </w:pPr>
        </w:pPrChange>
      </w:pPr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2066819535">
            <w:rPr>
              <w:rFonts w:asciiTheme="majorBidi" w:hAnsiTheme="majorBidi" w:cstheme="majorBidi"/>
              <w:sz w:val="28"/>
              <w:szCs w:val="28"/>
            </w:rPr>
          </w:rPrChange>
        </w:rPr>
        <w:t>Q</w:t>
      </w:r>
      <w:ins w:author="abdurrahman serhan" w:date="2019-04-11T22:20:17.8424354" w:id="580513278">
        <w:r w:rsidRPr="150AAD24" w:rsidR="291E7C88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2130367853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>GIS</w:t>
        </w:r>
      </w:ins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1807291413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</w:t>
      </w:r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1345791140">
            <w:rPr>
              <w:rFonts w:asciiTheme="majorBidi" w:hAnsiTheme="majorBidi" w:cstheme="majorBidi"/>
              <w:sz w:val="28"/>
              <w:szCs w:val="28"/>
            </w:rPr>
          </w:rPrChange>
        </w:rPr>
        <w:t>ara</w:t>
      </w:r>
      <w:ins w:author="abdurrahman serhan" w:date="2019-04-11T22:20:17.8424354" w:id="963495268">
        <w:r w:rsidRPr="150AAD24" w:rsidR="291E7C88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414164468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 xml:space="preserve"> </w:t>
        </w:r>
      </w:ins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229477860">
            <w:rPr>
              <w:rFonts w:asciiTheme="majorBidi" w:hAnsiTheme="majorBidi" w:cstheme="majorBidi"/>
              <w:sz w:val="28"/>
              <w:szCs w:val="28"/>
            </w:rPr>
          </w:rPrChange>
        </w:rPr>
        <w:t>yüzü</w:t>
      </w:r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498168474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kapatıp aç</w:t>
      </w:r>
      <w:ins w:author="abdurrahman serhan" w:date="2019-04-11T22:17:46.217894" w:id="164843404">
        <w:r w:rsidRPr="150AAD24" w:rsidR="7EFAD56D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651299413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>tıktan sonra</w:t>
        </w:r>
      </w:ins>
      <w:del w:author="abdurrahman serhan" w:date="2019-04-11T22:17:46.217894" w:id="178038019">
        <w:r w:rsidRPr="150AAD24" w:rsidDel="7EFAD56D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114109965">
              <w:rPr>
                <w:rFonts w:asciiTheme="majorBidi" w:hAnsiTheme="majorBidi" w:cstheme="majorBidi"/>
                <w:sz w:val="28"/>
                <w:szCs w:val="28"/>
              </w:rPr>
            </w:rPrChange>
          </w:rPr>
          <w:delText xml:space="preserve">ınız</w:delText>
        </w:r>
      </w:del>
      <w:del w:author="abdurrahman serhan" w:date="2019-04-11T22:18:16.5532161" w:id="337399491">
        <w:r w:rsidRPr="150AAD24" w:rsidDel="73AE4F10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1940803344">
              <w:rPr>
                <w:rFonts w:asciiTheme="majorBidi" w:hAnsiTheme="majorBidi" w:cstheme="majorBidi"/>
                <w:sz w:val="28"/>
                <w:szCs w:val="28"/>
              </w:rPr>
            </w:rPrChange>
          </w:rPr>
          <w:delText xml:space="preserve"> tekrar açtıktan sonra</w:delText>
        </w:r>
      </w:del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1992511418">
            <w:rPr>
              <w:rFonts w:asciiTheme="majorBidi" w:hAnsiTheme="majorBidi" w:cstheme="majorBidi"/>
              <w:sz w:val="28"/>
              <w:szCs w:val="28"/>
            </w:rPr>
          </w:rPrChange>
        </w:rPr>
        <w:lastRenderedPageBreak/>
        <w:t xml:space="preserve"> </w:t>
      </w:r>
      <w:del w:author="abdurrahman serhan" w:date="2019-04-11T22:18:46.8634227" w:id="1151713616">
        <w:r w:rsidRPr="150AAD24" w:rsidDel="49E3CC5A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1239665754">
              <w:rPr>
                <w:rFonts w:asciiTheme="majorBidi" w:hAnsiTheme="majorBidi" w:cstheme="majorBidi"/>
                <w:sz w:val="28"/>
                <w:szCs w:val="28"/>
              </w:rPr>
            </w:rPrChange>
          </w:rPr>
          <w:delText xml:space="preserve">eklenti</w:delText>
        </w:r>
      </w:del>
      <w:ins w:author="abdurrahman serhan" w:date="2019-04-11T22:18:46.8634227" w:id="1812371723">
        <w:r w:rsidRPr="49E3CC5A" w:rsidR="49E3CC5A">
          <w:rPr>
            <w:sz w:val="28"/>
            <w:szCs w:val="28"/>
            <w:rPrChange w:author="abdurrahman serhan" w:date="2019-04-11T22:18:46.8634227" w:id="882665326">
              <w:rPr/>
            </w:rPrChange>
          </w:rPr>
          <w:t>eklenti yönet ve yükle --&gt;</w:t>
        </w:r>
      </w:ins>
      <w:del w:author="abdurrahman serhan" w:date="2019-04-11T22:18:46.8634227" w:id="1095280703">
        <w:r w:rsidRPr="007C7B6A" w:rsidDel="49E3CC5A">
          <w:rPr>
            <w:rFonts w:asciiTheme="majorBidi" w:hAnsiTheme="majorBidi" w:cstheme="majorBidi"/>
            <w:sz w:val="28"/>
            <w:szCs w:val="28"/>
          </w:rPr>
          <w:sym w:font="Wingdings" w:char="F0E0"/>
        </w:r>
      </w:del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1462126073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yüklenenler</w:t>
      </w:r>
      <w:ins w:author="abdurrahman serhan" w:date="2019-04-11T22:19:17.2193161" w:id="509506327">
        <w:r w:rsidRPr="150AAD24" w:rsidR="572645F9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2021023874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 xml:space="preserve">’e</w:t>
        </w:r>
      </w:ins>
      <w:r w:rsidRPr="150AAD2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413223866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gidiniz </w:t>
      </w:r>
      <w:r w:rsidRPr="150AAD24" w:rsidR="00B13D00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612645525">
            <w:rPr>
              <w:rFonts w:asciiTheme="majorBidi" w:hAnsiTheme="majorBidi" w:cstheme="majorBidi"/>
              <w:sz w:val="28"/>
              <w:szCs w:val="28"/>
            </w:rPr>
          </w:rPrChange>
        </w:rPr>
        <w:t>yani oluşturduğunuz eklenti</w:t>
      </w:r>
      <w:r w:rsidRPr="150AAD24" w:rsidR="003319D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335240921">
            <w:rPr>
              <w:rFonts w:asciiTheme="majorBidi" w:hAnsiTheme="majorBidi" w:cstheme="majorBidi"/>
              <w:sz w:val="28"/>
              <w:szCs w:val="28"/>
            </w:rPr>
          </w:rPrChange>
        </w:rPr>
        <w:t>nin</w:t>
      </w:r>
      <w:r w:rsidRPr="150AAD24" w:rsidR="00B13D00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766202342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</w:t>
      </w:r>
      <w:ins w:author="abdurrahman serhan" w:date="2019-04-11T22:18:16.5532161" w:id="428607583">
        <w:r w:rsidRPr="150AAD24" w:rsidR="73AE4F10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1835188776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 xml:space="preserve">üstü</w:t>
        </w:r>
      </w:ins>
      <w:del w:author="abdurrahman serhan" w:date="2019-04-11T22:18:16.5532161" w:id="969154849">
        <w:r w:rsidRPr="150AAD24" w:rsidDel="73AE4F10" w:rsidR="00B13D00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1962155893">
              <w:rPr>
                <w:rFonts w:asciiTheme="majorBidi" w:hAnsiTheme="majorBidi" w:cstheme="majorBidi"/>
                <w:sz w:val="28"/>
                <w:szCs w:val="28"/>
              </w:rPr>
            </w:rPrChange>
          </w:rPr>
          <w:delText xml:space="preserve">ustu</w:delText>
        </w:r>
      </w:del>
      <w:r w:rsidRPr="150AAD24" w:rsidR="00B13D00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878178872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ne</w:t>
      </w:r>
      <w:r w:rsidRPr="150AAD24" w:rsidR="00B13D00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1487576576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</w:t>
      </w:r>
      <w:r w:rsidRPr="150AAD24" w:rsidR="003319D4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97646404">
            <w:rPr>
              <w:rFonts w:asciiTheme="majorBidi" w:hAnsiTheme="majorBidi" w:cstheme="majorBidi"/>
              <w:sz w:val="28"/>
              <w:szCs w:val="28"/>
            </w:rPr>
          </w:rPrChange>
        </w:rPr>
        <w:t>tıklay</w:t>
      </w:r>
      <w:ins w:author="abdurrahman serhan" w:date="2019-04-11T22:19:17.2193161" w:id="573435051">
        <w:r w:rsidRPr="150AAD24" w:rsidR="572645F9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1415720255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 xml:space="preserve">ıp </w:t>
        </w:r>
      </w:ins>
      <w:ins w:author="abdurrahman serhan" w:date="2019-04-11T22:19:47.5205637" w:id="1262572865">
        <w:r w:rsidRPr="150AAD24" w:rsidR="024F7FF8">
          <w:rPr>
            <w:rFonts w:ascii="Times New Roman" w:hAnsi="Times New Roman" w:cs="Times New Roman" w:asciiTheme="majorBidi" w:hAnsiTheme="majorBidi" w:cstheme="majorBidi"/>
            <w:sz w:val="28"/>
            <w:szCs w:val="28"/>
            <w:rPrChange w:author="abdurrahman serhan" w:date="2019-04-11T16:46:12.2187565" w:id="451110829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>eklenti menüsüne gösterebilirsiniz</w:t>
        </w:r>
      </w:ins>
      <w:r w:rsidRPr="150AAD24" w:rsidR="00B13D00">
        <w:rPr>
          <w:rFonts w:ascii="Times New Roman" w:hAnsi="Times New Roman" w:cs="Times New Roman" w:asciiTheme="majorBidi" w:hAnsiTheme="majorBidi" w:cstheme="majorBidi"/>
          <w:sz w:val="28"/>
          <w:szCs w:val="28"/>
          <w:rPrChange w:author="abdurrahman serhan" w:date="2019-04-11T16:46:12.2187565" w:id="74397138">
            <w:rPr>
              <w:rFonts w:asciiTheme="majorBidi" w:hAnsiTheme="majorBidi" w:cstheme="majorBidi"/>
              <w:sz w:val="28"/>
              <w:szCs w:val="28"/>
            </w:rPr>
          </w:rPrChange>
        </w:rPr>
        <w:t>.</w:t>
      </w:r>
    </w:p>
    <w:sectPr w:rsidRPr="00505F2A" w:rsidR="007C7B6A">
      <w:sectPrChange w:author="abdurrahman serhan" w:date="2019-04-11T16:45:11.5340443" w:id="140306313">
        <w:sectPr w:rsidRPr="00505F2A" w:rsidR="007C7B6A">
          <w:pgSz w:w="11906" w:h="16838"/>
          <w:pgMar w:top="1417" w:right="1417" w:bottom="1417" w:left="1417" w:header="708" w:footer="708" w:gutter="0"/>
          <w:cols w:space="708"/>
          <w:docGrid w:linePitch="360"/>
        </w:sectPr>
      </w:sectPrChange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2573D"/>
    <w:multiLevelType w:val="hybridMultilevel"/>
    <w:tmpl w:val="FBAED1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nbar">
    <w15:presenceInfo w15:providerId="None" w15:userId="banbar"/>
  </w15:person>
  <w15:person w15:author="abdurrahman serhan">
    <w15:presenceInfo w15:providerId="Windows Live" w15:userId="5aa3d49e9f3c2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70"/>
    <w:rsid w:val="000E1F70"/>
    <w:rsid w:val="003319D4"/>
    <w:rsid w:val="00485742"/>
    <w:rsid w:val="00505F2A"/>
    <w:rsid w:val="005A2C68"/>
    <w:rsid w:val="006438FF"/>
    <w:rsid w:val="006579A4"/>
    <w:rsid w:val="006649E0"/>
    <w:rsid w:val="006E2D47"/>
    <w:rsid w:val="007C7B6A"/>
    <w:rsid w:val="00A14E56"/>
    <w:rsid w:val="00B103AA"/>
    <w:rsid w:val="00B10FDD"/>
    <w:rsid w:val="00B13D00"/>
    <w:rsid w:val="00D31A72"/>
    <w:rsid w:val="00EB1CC0"/>
    <w:rsid w:val="024F7FF8"/>
    <w:rsid w:val="04A41751"/>
    <w:rsid w:val="07404ADB"/>
    <w:rsid w:val="095565BB"/>
    <w:rsid w:val="0A84ABD2"/>
    <w:rsid w:val="0C983996"/>
    <w:rsid w:val="0CA0CEAC"/>
    <w:rsid w:val="0F95B79E"/>
    <w:rsid w:val="0FC71D09"/>
    <w:rsid w:val="10A84A68"/>
    <w:rsid w:val="10CAE34D"/>
    <w:rsid w:val="11436E1B"/>
    <w:rsid w:val="11EC044C"/>
    <w:rsid w:val="12A9E435"/>
    <w:rsid w:val="13D3E144"/>
    <w:rsid w:val="13F2657B"/>
    <w:rsid w:val="150AAD24"/>
    <w:rsid w:val="153DB6DD"/>
    <w:rsid w:val="15520356"/>
    <w:rsid w:val="1574BAE6"/>
    <w:rsid w:val="16649BB6"/>
    <w:rsid w:val="18FF3F02"/>
    <w:rsid w:val="1B5B3D7C"/>
    <w:rsid w:val="1EE6B99A"/>
    <w:rsid w:val="205B2EF1"/>
    <w:rsid w:val="238F7F2C"/>
    <w:rsid w:val="291E7C88"/>
    <w:rsid w:val="296FEA54"/>
    <w:rsid w:val="3645F193"/>
    <w:rsid w:val="396D7D95"/>
    <w:rsid w:val="3AA0E2DC"/>
    <w:rsid w:val="3AE7EA92"/>
    <w:rsid w:val="3EE5ED81"/>
    <w:rsid w:val="3FD81404"/>
    <w:rsid w:val="42673920"/>
    <w:rsid w:val="42E75683"/>
    <w:rsid w:val="4567E2CF"/>
    <w:rsid w:val="47043BB0"/>
    <w:rsid w:val="48B9150E"/>
    <w:rsid w:val="49E3CC5A"/>
    <w:rsid w:val="4A75538B"/>
    <w:rsid w:val="4F4B39C0"/>
    <w:rsid w:val="5028E198"/>
    <w:rsid w:val="51566242"/>
    <w:rsid w:val="53D3B053"/>
    <w:rsid w:val="572645F9"/>
    <w:rsid w:val="5778336C"/>
    <w:rsid w:val="57CA6923"/>
    <w:rsid w:val="58DA1440"/>
    <w:rsid w:val="5A570FF8"/>
    <w:rsid w:val="5A8650B6"/>
    <w:rsid w:val="5F11F131"/>
    <w:rsid w:val="5F8E300D"/>
    <w:rsid w:val="612F566C"/>
    <w:rsid w:val="62F94A66"/>
    <w:rsid w:val="6569A982"/>
    <w:rsid w:val="656AD777"/>
    <w:rsid w:val="67EAC12D"/>
    <w:rsid w:val="6978BAF2"/>
    <w:rsid w:val="6981BC81"/>
    <w:rsid w:val="6B2EB02B"/>
    <w:rsid w:val="714E754A"/>
    <w:rsid w:val="72329260"/>
    <w:rsid w:val="726ADCE7"/>
    <w:rsid w:val="738C025F"/>
    <w:rsid w:val="73AE4F10"/>
    <w:rsid w:val="749ABDB4"/>
    <w:rsid w:val="769ADAFA"/>
    <w:rsid w:val="77A7C0D6"/>
    <w:rsid w:val="78544BFC"/>
    <w:rsid w:val="7B696E7A"/>
    <w:rsid w:val="7BA0E423"/>
    <w:rsid w:val="7C968D9F"/>
    <w:rsid w:val="7E307477"/>
    <w:rsid w:val="7EFAD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E2DC"/>
  <w15:chartTrackingRefBased/>
  <w15:docId w15:val="{8b3070fe-fb9f-431f-8e9a-26c76acc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2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2A"/>
    <w:pPr>
      <w:ind w:left="720"/>
      <w:contextualSpacing/>
    </w:pPr>
  </w:style>
  <w:style w:type="character" w:styleId="Hyperlink">
    <w:name w:val="Hyperlink"/>
    <w:basedOn w:val="DefaultParagraphFont"/>
    <w:qFormat/>
    <w:rsid w:val="00505F2A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505F2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E2D4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2D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D4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E2D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D4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E2D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E2D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microsoft.com/office/2011/relationships/people" Target="people.xml" Id="rId9" /><Relationship Type="http://schemas.microsoft.com/office/2016/09/relationships/commentsIds" Target="/word/commentsIds.xml" Id="Rc7fe0f4528184e9f" /><Relationship Type="http://schemas.openxmlformats.org/officeDocument/2006/relationships/image" Target="/media/image.png" Id="Rf8cb92e14ebd46bd" /><Relationship Type="http://schemas.openxmlformats.org/officeDocument/2006/relationships/image" Target="/media/image3.png" Id="Rba9204760148425c" /><Relationship Type="http://schemas.openxmlformats.org/officeDocument/2006/relationships/image" Target="/media/image4.png" Id="Rdbcceae0a7984d64" /><Relationship Type="http://schemas.openxmlformats.org/officeDocument/2006/relationships/hyperlink" Target="https://github.com/ABDURRAHMANSER/GMT456" TargetMode="External" Id="Rc4075f4ae2a54b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abdurrahman serhan</dc:creator>
  <keywords/>
  <dc:description/>
  <lastModifiedBy>abdurrahman serhan</lastModifiedBy>
  <revision>82</revision>
  <dcterms:created xsi:type="dcterms:W3CDTF">2019-04-11T16:42:45.7980153Z</dcterms:created>
  <dcterms:modified xsi:type="dcterms:W3CDTF">2019-04-11T22:39:30.0269521Z</dcterms:modified>
</coreProperties>
</file>